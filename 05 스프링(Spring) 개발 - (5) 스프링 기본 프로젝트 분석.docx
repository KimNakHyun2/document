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C8A" w:rsidRPr="00812C8A" w:rsidRDefault="00812C8A" w:rsidP="00812C8A">
      <w:pPr>
        <w:pStyle w:val="a4"/>
        <w:spacing w:before="0" w:beforeAutospacing="0" w:after="0" w:afterAutospacing="0"/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</w:rPr>
        <w:t>스프링(Spring) 개발 - (5) 스프링 기본 프로젝트 분석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r w:rsidRPr="00812C8A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이번 글에서는 </w:t>
      </w:r>
      <w:proofErr w:type="spellStart"/>
      <w:r w:rsidRPr="00812C8A">
        <w:rPr>
          <w:rFonts w:ascii="맑은 고딕" w:eastAsia="맑은 고딕" w:hAnsi="맑은 고딕" w:hint="eastAsia"/>
          <w:color w:val="333333"/>
          <w:sz w:val="21"/>
          <w:szCs w:val="21"/>
        </w:rPr>
        <w:t>지난시간에</w:t>
      </w:r>
      <w:proofErr w:type="spellEnd"/>
      <w:r w:rsidRPr="00812C8A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만들었던 스프링 프로젝트에 대해서 간단히 분석을 해보겠습니다.</w:t>
      </w:r>
    </w:p>
    <w:p w:rsidR="00812C8A" w:rsidRPr="00812C8A" w:rsidRDefault="00812C8A" w:rsidP="00812C8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</w:pPr>
      <w:r w:rsidRPr="00812C8A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----------------------------------------------------------------------------------------------------</w:t>
      </w:r>
    </w:p>
    <w:p w:rsidR="00812C8A" w:rsidRPr="00812C8A" w:rsidRDefault="00812C8A" w:rsidP="00812C8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</w:pPr>
    </w:p>
    <w:p w:rsidR="00812C8A" w:rsidRPr="00812C8A" w:rsidRDefault="00812C8A" w:rsidP="00812C8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</w:pPr>
      <w:r w:rsidRPr="00812C8A">
        <w:rPr>
          <w:rFonts w:ascii="맑은 고딕" w:eastAsia="맑은 고딕" w:hAnsi="맑은 고딕" w:cs="굴림" w:hint="eastAsia"/>
          <w:b/>
          <w:bCs/>
          <w:color w:val="333333"/>
          <w:kern w:val="0"/>
          <w:sz w:val="28"/>
          <w:szCs w:val="28"/>
        </w:rPr>
        <w:t>1. 폴더구조 파악</w:t>
      </w:r>
    </w:p>
    <w:p w:rsidR="00812C8A" w:rsidRPr="00812C8A" w:rsidRDefault="00812C8A" w:rsidP="00812C8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</w:pPr>
      <w:r w:rsidRPr="00812C8A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우리가 만들었던 first 프로젝트는 다음과 같은 구조를 가지고 있다.</w:t>
      </w:r>
    </w:p>
    <w:p w:rsidR="00812C8A" w:rsidRPr="00812C8A" w:rsidRDefault="00812C8A" w:rsidP="00812C8A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</w:pPr>
      <w:r>
        <w:rPr>
          <w:rFonts w:ascii="맑은 고딕" w:eastAsia="맑은 고딕" w:hAnsi="맑은 고딕" w:cs="굴림"/>
          <w:noProof/>
          <w:color w:val="333333"/>
          <w:kern w:val="0"/>
          <w:sz w:val="21"/>
          <w:szCs w:val="21"/>
        </w:rPr>
        <w:drawing>
          <wp:inline distT="0" distB="0" distL="0" distR="0">
            <wp:extent cx="4191000" cy="5455285"/>
            <wp:effectExtent l="0" t="0" r="0" b="0"/>
            <wp:docPr id="1" name="그림 1" descr="https://t1.daumcdn.net/cfile/tistory/234D113B53B90FA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234D113B53B90FA1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45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2C8A" w:rsidRPr="00812C8A" w:rsidRDefault="00812C8A" w:rsidP="00812C8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</w:pPr>
    </w:p>
    <w:p w:rsidR="00812C8A" w:rsidRPr="00812C8A" w:rsidRDefault="00812C8A" w:rsidP="00812C8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</w:pPr>
      <w:r w:rsidRPr="00812C8A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이 구조를 간단히 살펴보자.</w:t>
      </w:r>
    </w:p>
    <w:p w:rsidR="00812C8A" w:rsidRPr="00812C8A" w:rsidRDefault="00812C8A" w:rsidP="00812C8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</w:pPr>
      <w:r w:rsidRPr="00812C8A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1) </w:t>
      </w:r>
      <w:proofErr w:type="spellStart"/>
      <w:r w:rsidRPr="00812C8A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src</w:t>
      </w:r>
      <w:proofErr w:type="spellEnd"/>
      <w:r w:rsidRPr="00812C8A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/main/java는 java 파일이 모여있는 </w:t>
      </w:r>
      <w:proofErr w:type="spellStart"/>
      <w:r w:rsidRPr="00812C8A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디렉토리이다</w:t>
      </w:r>
      <w:proofErr w:type="spellEnd"/>
      <w:r w:rsidRPr="00812C8A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. 우리가 앞으로 만들 java 파일은 전부 이 </w:t>
      </w:r>
      <w:proofErr w:type="spellStart"/>
      <w:r w:rsidRPr="00812C8A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디렉토리에</w:t>
      </w:r>
      <w:proofErr w:type="spellEnd"/>
      <w:r w:rsidRPr="00812C8A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구성된다. </w:t>
      </w:r>
    </w:p>
    <w:p w:rsidR="00812C8A" w:rsidRPr="00812C8A" w:rsidRDefault="00812C8A" w:rsidP="00812C8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</w:pPr>
    </w:p>
    <w:p w:rsidR="00812C8A" w:rsidRPr="00812C8A" w:rsidRDefault="00812C8A" w:rsidP="00812C8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</w:pPr>
      <w:r w:rsidRPr="00812C8A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lastRenderedPageBreak/>
        <w:t xml:space="preserve">2) </w:t>
      </w:r>
      <w:proofErr w:type="spellStart"/>
      <w:r w:rsidRPr="00812C8A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src</w:t>
      </w:r>
      <w:proofErr w:type="spellEnd"/>
      <w:r w:rsidRPr="00812C8A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/main/resources는 여기서는 사용하지 않지만, 추후 스프링 설정 파일이나 쿼리가 저장될 </w:t>
      </w:r>
      <w:proofErr w:type="spellStart"/>
      <w:r w:rsidRPr="00812C8A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디렉토리이다</w:t>
      </w:r>
      <w:proofErr w:type="spellEnd"/>
      <w:r w:rsidRPr="00812C8A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.</w:t>
      </w:r>
    </w:p>
    <w:p w:rsidR="00812C8A" w:rsidRPr="00812C8A" w:rsidRDefault="00812C8A" w:rsidP="00812C8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</w:pPr>
    </w:p>
    <w:p w:rsidR="00812C8A" w:rsidRPr="00812C8A" w:rsidRDefault="00812C8A" w:rsidP="00812C8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</w:pPr>
      <w:r w:rsidRPr="00812C8A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3) </w:t>
      </w:r>
      <w:proofErr w:type="spellStart"/>
      <w:r w:rsidRPr="00812C8A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src</w:t>
      </w:r>
      <w:proofErr w:type="spellEnd"/>
      <w:r w:rsidRPr="00812C8A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/test/ 관련 폴더는 test 관련 폴더인데, 우리는 TDD(Test Driven Development) 방법론이나 테스트코드를 따로 작성하는 방식은 아직까지는 사용하지 않기 때문에, 현재로써는 </w:t>
      </w:r>
      <w:proofErr w:type="spellStart"/>
      <w:r w:rsidRPr="00812C8A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필요없는</w:t>
      </w:r>
      <w:proofErr w:type="spellEnd"/>
      <w:r w:rsidRPr="00812C8A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폴더이다. 과감히 삭제.</w:t>
      </w:r>
    </w:p>
    <w:p w:rsidR="00812C8A" w:rsidRPr="00812C8A" w:rsidRDefault="00812C8A" w:rsidP="00812C8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</w:pPr>
    </w:p>
    <w:p w:rsidR="00812C8A" w:rsidRPr="00812C8A" w:rsidRDefault="00812C8A" w:rsidP="00812C8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</w:pPr>
      <w:r w:rsidRPr="00812C8A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4) 우리는 </w:t>
      </w:r>
      <w:proofErr w:type="spellStart"/>
      <w:r w:rsidRPr="00812C8A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메이븐을</w:t>
      </w:r>
      <w:proofErr w:type="spellEnd"/>
      <w:r w:rsidRPr="00812C8A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사용하는데, </w:t>
      </w:r>
      <w:proofErr w:type="spellStart"/>
      <w:r w:rsidRPr="00812C8A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메이븐의</w:t>
      </w:r>
      <w:proofErr w:type="spellEnd"/>
      <w:r w:rsidRPr="00812C8A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기본 폴더는 </w:t>
      </w:r>
      <w:proofErr w:type="spellStart"/>
      <w:r w:rsidRPr="00812C8A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src</w:t>
      </w:r>
      <w:proofErr w:type="spellEnd"/>
      <w:r w:rsidRPr="00812C8A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/main/</w:t>
      </w:r>
      <w:proofErr w:type="spellStart"/>
      <w:r w:rsidRPr="00812C8A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webapp</w:t>
      </w:r>
      <w:proofErr w:type="spellEnd"/>
      <w:r w:rsidRPr="00812C8A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폴더가 기본 폴더이다. </w:t>
      </w:r>
      <w:proofErr w:type="spellStart"/>
      <w:r w:rsidRPr="00812C8A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webapp</w:t>
      </w:r>
      <w:proofErr w:type="spellEnd"/>
      <w:r w:rsidRPr="00812C8A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폴더 밑에 모든 </w:t>
      </w:r>
      <w:proofErr w:type="spellStart"/>
      <w:r w:rsidRPr="00812C8A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jsp</w:t>
      </w:r>
      <w:proofErr w:type="spellEnd"/>
      <w:r w:rsidRPr="00812C8A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및 </w:t>
      </w:r>
      <w:proofErr w:type="spellStart"/>
      <w:r w:rsidRPr="00812C8A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js</w:t>
      </w:r>
      <w:proofErr w:type="spellEnd"/>
      <w:r w:rsidRPr="00812C8A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등의 파일이 포함된다.</w:t>
      </w:r>
    </w:p>
    <w:p w:rsidR="00812C8A" w:rsidRPr="00812C8A" w:rsidRDefault="00812C8A" w:rsidP="00812C8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</w:pPr>
    </w:p>
    <w:p w:rsidR="00812C8A" w:rsidRPr="00812C8A" w:rsidRDefault="00812C8A" w:rsidP="00812C8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</w:pPr>
      <w:r w:rsidRPr="00812C8A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5) servlet-context.xml, root-context.xml은 </w:t>
      </w:r>
      <w:proofErr w:type="spellStart"/>
      <w:r w:rsidRPr="00812C8A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서블릿</w:t>
      </w:r>
      <w:proofErr w:type="spellEnd"/>
      <w:r w:rsidRPr="00812C8A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(Servlet)관련 설정파일이다.</w:t>
      </w:r>
    </w:p>
    <w:p w:rsidR="00812C8A" w:rsidRPr="00812C8A" w:rsidRDefault="00812C8A" w:rsidP="00812C8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</w:pPr>
    </w:p>
    <w:p w:rsidR="00812C8A" w:rsidRPr="00812C8A" w:rsidRDefault="00812C8A" w:rsidP="00812C8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</w:pPr>
    </w:p>
    <w:p w:rsidR="00812C8A" w:rsidRPr="00812C8A" w:rsidRDefault="00812C8A" w:rsidP="00812C8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</w:pPr>
      <w:r w:rsidRPr="00812C8A">
        <w:rPr>
          <w:rFonts w:ascii="맑은 고딕" w:eastAsia="맑은 고딕" w:hAnsi="맑은 고딕" w:cs="굴림" w:hint="eastAsia"/>
          <w:b/>
          <w:bCs/>
          <w:color w:val="333333"/>
          <w:kern w:val="0"/>
          <w:sz w:val="28"/>
          <w:szCs w:val="28"/>
        </w:rPr>
        <w:t>2. HomeController.java</w:t>
      </w:r>
    </w:p>
    <w:p w:rsidR="00812C8A" w:rsidRPr="00812C8A" w:rsidRDefault="00812C8A" w:rsidP="00812C8A">
      <w:pPr>
        <w:widowControl/>
        <w:wordWrap/>
        <w:autoSpaceDE/>
        <w:autoSpaceDN/>
        <w:spacing w:after="0" w:line="240" w:lineRule="auto"/>
        <w:jc w:val="left"/>
        <w:rPr>
          <w:ins w:id="1" w:author="Unknown"/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</w:pPr>
      <w:ins w:id="2" w:author="Unknown"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 xml:space="preserve">Controller는 웹 클라이언트에서 들어온 요청을 해당 </w:t>
        </w:r>
        <w:proofErr w:type="spellStart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비지니스</w:t>
        </w:r>
        <w:proofErr w:type="spellEnd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 xml:space="preserve"> </w:t>
        </w:r>
        <w:proofErr w:type="spellStart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로직으로</w:t>
        </w:r>
        <w:proofErr w:type="spellEnd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 xml:space="preserve"> 분기시켜주고, 수행결과의 응답을 해주는 Dispatcher의 역할을 담당하는 클래스이다. 스프링의 MVC 구조는 다음 글에서 좀 더 자세하게 설명하기로 하고, 여기서는 간단히 소스를 살펴보기만 한다.</w:t>
        </w:r>
      </w:ins>
    </w:p>
    <w:p w:rsidR="00812C8A" w:rsidRPr="00812C8A" w:rsidRDefault="00812C8A" w:rsidP="00812C8A">
      <w:pPr>
        <w:widowControl/>
        <w:wordWrap/>
        <w:autoSpaceDE/>
        <w:autoSpaceDN/>
        <w:spacing w:after="0" w:line="240" w:lineRule="auto"/>
        <w:jc w:val="left"/>
        <w:rPr>
          <w:ins w:id="3" w:author="Unknown"/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</w:pPr>
    </w:p>
    <w:p w:rsidR="00812C8A" w:rsidRPr="00812C8A" w:rsidRDefault="00812C8A" w:rsidP="00812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4" w:author="Unknown"/>
          <w:rFonts w:ascii="굴림체" w:eastAsia="굴림체" w:hAnsi="굴림체" w:cs="굴림체"/>
          <w:color w:val="333333"/>
          <w:kern w:val="0"/>
          <w:sz w:val="21"/>
          <w:szCs w:val="21"/>
        </w:rPr>
      </w:pPr>
      <w:proofErr w:type="gramStart"/>
      <w:ins w:id="5" w:author="Unknown"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>@</w:t>
        </w:r>
        <w:proofErr w:type="spellStart"/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>RequestMapping</w:t>
        </w:r>
        <w:proofErr w:type="spellEnd"/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>(</w:t>
        </w:r>
        <w:proofErr w:type="gramEnd"/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 xml:space="preserve">value = "/", method = </w:t>
        </w:r>
        <w:proofErr w:type="spellStart"/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>RequestMethod.GET</w:t>
        </w:r>
        <w:proofErr w:type="spellEnd"/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>)</w:t>
        </w:r>
      </w:ins>
    </w:p>
    <w:p w:rsidR="00812C8A" w:rsidRPr="00812C8A" w:rsidRDefault="00812C8A" w:rsidP="00812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6" w:author="Unknown"/>
          <w:rFonts w:ascii="굴림체" w:eastAsia="굴림체" w:hAnsi="굴림체" w:cs="굴림체"/>
          <w:color w:val="333333"/>
          <w:kern w:val="0"/>
          <w:sz w:val="21"/>
          <w:szCs w:val="21"/>
        </w:rPr>
      </w:pPr>
      <w:ins w:id="7" w:author="Unknown"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ab/>
        </w:r>
        <w:proofErr w:type="gramStart"/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>public</w:t>
        </w:r>
        <w:proofErr w:type="gramEnd"/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 xml:space="preserve"> String home(Locale </w:t>
        </w:r>
        <w:proofErr w:type="spellStart"/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>locale</w:t>
        </w:r>
        <w:proofErr w:type="spellEnd"/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>, Model model) {</w:t>
        </w:r>
      </w:ins>
    </w:p>
    <w:p w:rsidR="00812C8A" w:rsidRPr="00812C8A" w:rsidRDefault="00812C8A" w:rsidP="00812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8" w:author="Unknown"/>
          <w:rFonts w:ascii="굴림체" w:eastAsia="굴림체" w:hAnsi="굴림체" w:cs="굴림체"/>
          <w:color w:val="333333"/>
          <w:kern w:val="0"/>
          <w:sz w:val="21"/>
          <w:szCs w:val="21"/>
        </w:rPr>
      </w:pPr>
      <w:ins w:id="9" w:author="Unknown"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ab/>
        </w:r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ab/>
        </w:r>
        <w:proofErr w:type="gramStart"/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>logger.info(</w:t>
        </w:r>
        <w:proofErr w:type="gramEnd"/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>"Welcome home! The client locale is {}.</w:t>
        </w:r>
        <w:proofErr w:type="gramStart"/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>",</w:t>
        </w:r>
        <w:proofErr w:type="gramEnd"/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 xml:space="preserve"> locale);</w:t>
        </w:r>
      </w:ins>
    </w:p>
    <w:p w:rsidR="00812C8A" w:rsidRPr="00812C8A" w:rsidRDefault="00812C8A" w:rsidP="00812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10" w:author="Unknown"/>
          <w:rFonts w:ascii="굴림체" w:eastAsia="굴림체" w:hAnsi="굴림체" w:cs="굴림체"/>
          <w:color w:val="333333"/>
          <w:kern w:val="0"/>
          <w:sz w:val="21"/>
          <w:szCs w:val="21"/>
        </w:rPr>
      </w:pPr>
      <w:ins w:id="11" w:author="Unknown"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ab/>
        </w:r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ab/>
        </w:r>
      </w:ins>
    </w:p>
    <w:p w:rsidR="00812C8A" w:rsidRPr="00812C8A" w:rsidRDefault="00812C8A" w:rsidP="00812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12" w:author="Unknown"/>
          <w:rFonts w:ascii="굴림체" w:eastAsia="굴림체" w:hAnsi="굴림체" w:cs="굴림체"/>
          <w:color w:val="333333"/>
          <w:kern w:val="0"/>
          <w:sz w:val="21"/>
          <w:szCs w:val="21"/>
        </w:rPr>
      </w:pPr>
      <w:ins w:id="13" w:author="Unknown"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ab/>
        </w:r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ab/>
          <w:t xml:space="preserve">Date </w:t>
        </w:r>
        <w:proofErr w:type="spellStart"/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>date</w:t>
        </w:r>
        <w:proofErr w:type="spellEnd"/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 xml:space="preserve"> = new </w:t>
        </w:r>
        <w:proofErr w:type="gramStart"/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>Date(</w:t>
        </w:r>
        <w:proofErr w:type="gramEnd"/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>);</w:t>
        </w:r>
      </w:ins>
    </w:p>
    <w:p w:rsidR="00812C8A" w:rsidRPr="00812C8A" w:rsidRDefault="00812C8A" w:rsidP="00812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14" w:author="Unknown"/>
          <w:rFonts w:ascii="굴림체" w:eastAsia="굴림체" w:hAnsi="굴림체" w:cs="굴림체"/>
          <w:color w:val="333333"/>
          <w:kern w:val="0"/>
          <w:sz w:val="21"/>
          <w:szCs w:val="21"/>
        </w:rPr>
      </w:pPr>
      <w:ins w:id="15" w:author="Unknown"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ab/>
        </w:r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ab/>
        </w:r>
        <w:proofErr w:type="spellStart"/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>DateFormat</w:t>
        </w:r>
        <w:proofErr w:type="spellEnd"/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 xml:space="preserve"> </w:t>
        </w:r>
        <w:proofErr w:type="spellStart"/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>dateFormat</w:t>
        </w:r>
        <w:proofErr w:type="spellEnd"/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 xml:space="preserve"> = </w:t>
        </w:r>
        <w:proofErr w:type="spellStart"/>
        <w:proofErr w:type="gramStart"/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>DateFormat.getDateTimeInstance</w:t>
        </w:r>
        <w:proofErr w:type="spellEnd"/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>(</w:t>
        </w:r>
        <w:proofErr w:type="spellStart"/>
        <w:proofErr w:type="gramEnd"/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>DateFormat.LONG</w:t>
        </w:r>
        <w:proofErr w:type="spellEnd"/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 xml:space="preserve">, </w:t>
        </w:r>
        <w:proofErr w:type="spellStart"/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>DateFormat.LONG</w:t>
        </w:r>
        <w:proofErr w:type="spellEnd"/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>, locale);</w:t>
        </w:r>
      </w:ins>
    </w:p>
    <w:p w:rsidR="00812C8A" w:rsidRPr="00812C8A" w:rsidRDefault="00812C8A" w:rsidP="00812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16" w:author="Unknown"/>
          <w:rFonts w:ascii="굴림체" w:eastAsia="굴림체" w:hAnsi="굴림체" w:cs="굴림체"/>
          <w:color w:val="333333"/>
          <w:kern w:val="0"/>
          <w:sz w:val="21"/>
          <w:szCs w:val="21"/>
        </w:rPr>
      </w:pPr>
      <w:ins w:id="17" w:author="Unknown"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ab/>
        </w:r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ab/>
        </w:r>
      </w:ins>
    </w:p>
    <w:p w:rsidR="00812C8A" w:rsidRPr="00812C8A" w:rsidRDefault="00812C8A" w:rsidP="00812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18" w:author="Unknown"/>
          <w:rFonts w:ascii="굴림체" w:eastAsia="굴림체" w:hAnsi="굴림체" w:cs="굴림체"/>
          <w:color w:val="333333"/>
          <w:kern w:val="0"/>
          <w:sz w:val="21"/>
          <w:szCs w:val="21"/>
        </w:rPr>
      </w:pPr>
      <w:ins w:id="19" w:author="Unknown"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ab/>
        </w:r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ab/>
          <w:t xml:space="preserve">String </w:t>
        </w:r>
        <w:proofErr w:type="spellStart"/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>formattedDate</w:t>
        </w:r>
        <w:proofErr w:type="spellEnd"/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 xml:space="preserve"> = </w:t>
        </w:r>
        <w:proofErr w:type="spellStart"/>
        <w:proofErr w:type="gramStart"/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>dateFormat.format</w:t>
        </w:r>
        <w:proofErr w:type="spellEnd"/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>(</w:t>
        </w:r>
        <w:proofErr w:type="gramEnd"/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>date);</w:t>
        </w:r>
      </w:ins>
    </w:p>
    <w:p w:rsidR="00812C8A" w:rsidRPr="00812C8A" w:rsidRDefault="00812C8A" w:rsidP="00812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20" w:author="Unknown"/>
          <w:rFonts w:ascii="굴림체" w:eastAsia="굴림체" w:hAnsi="굴림체" w:cs="굴림체"/>
          <w:color w:val="333333"/>
          <w:kern w:val="0"/>
          <w:sz w:val="21"/>
          <w:szCs w:val="21"/>
        </w:rPr>
      </w:pPr>
      <w:ins w:id="21" w:author="Unknown"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ab/>
        </w:r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ab/>
        </w:r>
      </w:ins>
    </w:p>
    <w:p w:rsidR="00812C8A" w:rsidRPr="00812C8A" w:rsidRDefault="00812C8A" w:rsidP="00812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22" w:author="Unknown"/>
          <w:rFonts w:ascii="굴림체" w:eastAsia="굴림체" w:hAnsi="굴림체" w:cs="굴림체"/>
          <w:color w:val="333333"/>
          <w:kern w:val="0"/>
          <w:sz w:val="21"/>
          <w:szCs w:val="21"/>
        </w:rPr>
      </w:pPr>
      <w:ins w:id="23" w:author="Unknown"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ab/>
        </w:r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ab/>
        </w:r>
        <w:proofErr w:type="spellStart"/>
        <w:proofErr w:type="gramStart"/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>model.addAttribute</w:t>
        </w:r>
        <w:proofErr w:type="spellEnd"/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>(</w:t>
        </w:r>
        <w:proofErr w:type="gramEnd"/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>"</w:t>
        </w:r>
        <w:proofErr w:type="spellStart"/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>serverTime</w:t>
        </w:r>
        <w:proofErr w:type="spellEnd"/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 xml:space="preserve">", </w:t>
        </w:r>
        <w:proofErr w:type="spellStart"/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>formattedDate</w:t>
        </w:r>
        <w:proofErr w:type="spellEnd"/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 xml:space="preserve"> );</w:t>
        </w:r>
      </w:ins>
    </w:p>
    <w:p w:rsidR="00812C8A" w:rsidRPr="00812C8A" w:rsidRDefault="00812C8A" w:rsidP="00812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24" w:author="Unknown"/>
          <w:rFonts w:ascii="굴림체" w:eastAsia="굴림체" w:hAnsi="굴림체" w:cs="굴림체"/>
          <w:color w:val="333333"/>
          <w:kern w:val="0"/>
          <w:sz w:val="21"/>
          <w:szCs w:val="21"/>
        </w:rPr>
      </w:pPr>
      <w:ins w:id="25" w:author="Unknown"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ab/>
        </w:r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ab/>
        </w:r>
      </w:ins>
    </w:p>
    <w:p w:rsidR="00812C8A" w:rsidRPr="00812C8A" w:rsidRDefault="00812C8A" w:rsidP="00812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26" w:author="Unknown"/>
          <w:rFonts w:ascii="굴림체" w:eastAsia="굴림체" w:hAnsi="굴림체" w:cs="굴림체"/>
          <w:color w:val="333333"/>
          <w:kern w:val="0"/>
          <w:sz w:val="21"/>
          <w:szCs w:val="21"/>
        </w:rPr>
      </w:pPr>
      <w:ins w:id="27" w:author="Unknown"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ab/>
        </w:r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ab/>
        </w:r>
        <w:proofErr w:type="gramStart"/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>return</w:t>
        </w:r>
        <w:proofErr w:type="gramEnd"/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 xml:space="preserve"> "home";</w:t>
        </w:r>
      </w:ins>
    </w:p>
    <w:p w:rsidR="00812C8A" w:rsidRPr="00812C8A" w:rsidRDefault="00812C8A" w:rsidP="00812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28" w:author="Unknown"/>
          <w:rFonts w:ascii="굴림체" w:eastAsia="굴림체" w:hAnsi="굴림체" w:cs="굴림체"/>
          <w:color w:val="333333"/>
          <w:kern w:val="0"/>
          <w:sz w:val="21"/>
          <w:szCs w:val="21"/>
        </w:rPr>
      </w:pPr>
      <w:ins w:id="29" w:author="Unknown"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ab/>
          <w:t>}</w:t>
        </w:r>
      </w:ins>
    </w:p>
    <w:p w:rsidR="00812C8A" w:rsidRPr="00812C8A" w:rsidRDefault="00812C8A" w:rsidP="00812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30" w:author="Unknown"/>
          <w:rFonts w:ascii="굴림체" w:eastAsia="굴림체" w:hAnsi="굴림체" w:cs="굴림체"/>
          <w:color w:val="333333"/>
          <w:kern w:val="0"/>
          <w:sz w:val="21"/>
          <w:szCs w:val="21"/>
        </w:rPr>
      </w:pPr>
    </w:p>
    <w:p w:rsidR="00812C8A" w:rsidRPr="00812C8A" w:rsidRDefault="00812C8A" w:rsidP="00812C8A">
      <w:pPr>
        <w:widowControl/>
        <w:wordWrap/>
        <w:autoSpaceDE/>
        <w:autoSpaceDN/>
        <w:spacing w:after="0" w:line="240" w:lineRule="auto"/>
        <w:jc w:val="left"/>
        <w:rPr>
          <w:ins w:id="31" w:author="Unknown"/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</w:pPr>
      <w:ins w:id="32" w:author="Unknown"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먼저 @</w:t>
        </w:r>
        <w:proofErr w:type="spellStart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RequestMapping</w:t>
        </w:r>
        <w:proofErr w:type="spellEnd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 xml:space="preserve"> 이라는 부분이 웹 클라이언트 (</w:t>
        </w:r>
        <w:proofErr w:type="spellStart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jsp</w:t>
        </w:r>
        <w:proofErr w:type="spellEnd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 xml:space="preserve">)에서 들어온 요청에 해당하는 </w:t>
        </w:r>
        <w:proofErr w:type="spellStart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비지니스</w:t>
        </w:r>
        <w:proofErr w:type="spellEnd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 xml:space="preserve"> </w:t>
        </w:r>
        <w:proofErr w:type="spellStart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로직을</w:t>
        </w:r>
        <w:proofErr w:type="spellEnd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 xml:space="preserve"> 찾아주는 역할을 한다. 뒤에 method는 이 요청이 POST 인지, GET 방식인지를 말해주는데, 우리는 앞으로 거의 대부분을 POST로 </w:t>
        </w:r>
        <w:proofErr w:type="spellStart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보낼것이기</w:t>
        </w:r>
        <w:proofErr w:type="spellEnd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 xml:space="preserve"> 때문에, 이 부분은 지울 계획이다.</w:t>
        </w:r>
      </w:ins>
    </w:p>
    <w:p w:rsidR="00812C8A" w:rsidRPr="00812C8A" w:rsidRDefault="00812C8A" w:rsidP="00812C8A">
      <w:pPr>
        <w:widowControl/>
        <w:wordWrap/>
        <w:autoSpaceDE/>
        <w:autoSpaceDN/>
        <w:spacing w:after="0" w:line="240" w:lineRule="auto"/>
        <w:jc w:val="left"/>
        <w:rPr>
          <w:ins w:id="33" w:author="Unknown"/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</w:pPr>
    </w:p>
    <w:p w:rsidR="00812C8A" w:rsidRPr="00812C8A" w:rsidRDefault="00812C8A" w:rsidP="00812C8A">
      <w:pPr>
        <w:widowControl/>
        <w:wordWrap/>
        <w:autoSpaceDE/>
        <w:autoSpaceDN/>
        <w:spacing w:after="0" w:line="240" w:lineRule="auto"/>
        <w:jc w:val="left"/>
        <w:rPr>
          <w:ins w:id="34" w:author="Unknown"/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</w:pPr>
      <w:ins w:id="35" w:author="Unknown"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 xml:space="preserve">그 다음은 return "home"; 이라는 부분이다. 이 부분은 수행결과의 응답을 어디로 보낼지를 명시해준다. 나중에 </w:t>
        </w:r>
        <w:proofErr w:type="spellStart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서블릿</w:t>
        </w:r>
        <w:proofErr w:type="spellEnd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 xml:space="preserve">(Servlet) 설정에서 다시 설명하겠지만, "home"이라는 것은 </w:t>
        </w:r>
        <w:proofErr w:type="spellStart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jsp</w:t>
        </w:r>
        <w:proofErr w:type="spellEnd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 xml:space="preserve"> 파일명을 의미한다. </w:t>
        </w:r>
      </w:ins>
    </w:p>
    <w:p w:rsidR="00812C8A" w:rsidRPr="00812C8A" w:rsidRDefault="00812C8A" w:rsidP="00812C8A">
      <w:pPr>
        <w:widowControl/>
        <w:wordWrap/>
        <w:autoSpaceDE/>
        <w:autoSpaceDN/>
        <w:spacing w:after="0" w:line="240" w:lineRule="auto"/>
        <w:jc w:val="left"/>
        <w:rPr>
          <w:ins w:id="36" w:author="Unknown"/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</w:pPr>
      <w:proofErr w:type="spellStart"/>
      <w:ins w:id="37" w:author="Unknown"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lastRenderedPageBreak/>
          <w:t>서블릿</w:t>
        </w:r>
        <w:proofErr w:type="spellEnd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 xml:space="preserve"> 설정에서 자동으로 앞에 "/WEB-INF/views"를 붙여주고 (prefix), </w:t>
        </w:r>
      </w:ins>
    </w:p>
    <w:p w:rsidR="00812C8A" w:rsidRPr="00812C8A" w:rsidRDefault="00812C8A" w:rsidP="00812C8A">
      <w:pPr>
        <w:widowControl/>
        <w:wordWrap/>
        <w:autoSpaceDE/>
        <w:autoSpaceDN/>
        <w:spacing w:after="0" w:line="240" w:lineRule="auto"/>
        <w:jc w:val="left"/>
        <w:rPr>
          <w:ins w:id="38" w:author="Unknown"/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</w:pPr>
      <w:ins w:id="39" w:author="Unknown"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뒤에 "</w:t>
        </w:r>
        <w:proofErr w:type="gramStart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.</w:t>
        </w:r>
        <w:proofErr w:type="spellStart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jsp</w:t>
        </w:r>
        <w:proofErr w:type="spellEnd"/>
        <w:proofErr w:type="gramEnd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"를 붙여주도록 되어있다.(suffix)</w:t>
        </w:r>
      </w:ins>
    </w:p>
    <w:p w:rsidR="00812C8A" w:rsidRPr="00812C8A" w:rsidRDefault="00812C8A" w:rsidP="00812C8A">
      <w:pPr>
        <w:widowControl/>
        <w:wordWrap/>
        <w:autoSpaceDE/>
        <w:autoSpaceDN/>
        <w:spacing w:after="0" w:line="240" w:lineRule="auto"/>
        <w:jc w:val="left"/>
        <w:rPr>
          <w:ins w:id="40" w:author="Unknown"/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</w:pPr>
    </w:p>
    <w:p w:rsidR="00812C8A" w:rsidRPr="00812C8A" w:rsidRDefault="00812C8A" w:rsidP="00812C8A">
      <w:pPr>
        <w:widowControl/>
        <w:wordWrap/>
        <w:autoSpaceDE/>
        <w:autoSpaceDN/>
        <w:spacing w:after="0" w:line="240" w:lineRule="auto"/>
        <w:jc w:val="left"/>
        <w:rPr>
          <w:ins w:id="41" w:author="Unknown"/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</w:pPr>
      <w:ins w:id="42" w:author="Unknown"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 xml:space="preserve">따라서 우리가 위에서 본 </w:t>
        </w:r>
        <w:proofErr w:type="spellStart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src</w:t>
        </w:r>
        <w:proofErr w:type="spellEnd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/main/</w:t>
        </w:r>
        <w:proofErr w:type="spellStart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webapp</w:t>
        </w:r>
        <w:proofErr w:type="spellEnd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/WEB-INF/views/</w:t>
        </w:r>
        <w:proofErr w:type="spellStart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home.jsp</w:t>
        </w:r>
        <w:proofErr w:type="spellEnd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가 호출되게 되는 것이다. </w:t>
        </w:r>
      </w:ins>
    </w:p>
    <w:p w:rsidR="00812C8A" w:rsidRPr="00812C8A" w:rsidRDefault="00812C8A" w:rsidP="00812C8A">
      <w:pPr>
        <w:widowControl/>
        <w:wordWrap/>
        <w:autoSpaceDE/>
        <w:autoSpaceDN/>
        <w:spacing w:after="0" w:line="240" w:lineRule="auto"/>
        <w:jc w:val="left"/>
        <w:rPr>
          <w:ins w:id="43" w:author="Unknown"/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</w:pPr>
    </w:p>
    <w:p w:rsidR="00812C8A" w:rsidRPr="00812C8A" w:rsidRDefault="00812C8A" w:rsidP="00812C8A">
      <w:pPr>
        <w:widowControl/>
        <w:wordWrap/>
        <w:autoSpaceDE/>
        <w:autoSpaceDN/>
        <w:spacing w:after="0" w:line="240" w:lineRule="auto"/>
        <w:jc w:val="left"/>
        <w:rPr>
          <w:ins w:id="44" w:author="Unknown"/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</w:pPr>
      <w:proofErr w:type="spellStart"/>
      <w:ins w:id="45" w:author="Unknown"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세번째로</w:t>
        </w:r>
        <w:proofErr w:type="spellEnd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 xml:space="preserve">, </w:t>
        </w:r>
        <w:proofErr w:type="spellStart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model.addAttribute</w:t>
        </w:r>
        <w:proofErr w:type="spellEnd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("</w:t>
        </w:r>
        <w:proofErr w:type="spellStart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serverTime</w:t>
        </w:r>
        <w:proofErr w:type="spellEnd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 xml:space="preserve">", </w:t>
        </w:r>
        <w:proofErr w:type="spellStart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formattedDate</w:t>
        </w:r>
        <w:proofErr w:type="spellEnd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); 부분이다. </w:t>
        </w:r>
      </w:ins>
    </w:p>
    <w:p w:rsidR="00812C8A" w:rsidRPr="00812C8A" w:rsidRDefault="00812C8A" w:rsidP="00812C8A">
      <w:pPr>
        <w:widowControl/>
        <w:wordWrap/>
        <w:autoSpaceDE/>
        <w:autoSpaceDN/>
        <w:spacing w:after="0" w:line="240" w:lineRule="auto"/>
        <w:jc w:val="left"/>
        <w:rPr>
          <w:ins w:id="46" w:author="Unknown"/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</w:pPr>
      <w:ins w:id="47" w:author="Unknown"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 xml:space="preserve">이는 </w:t>
        </w:r>
        <w:proofErr w:type="spellStart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비지니스</w:t>
        </w:r>
        <w:proofErr w:type="spellEnd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 xml:space="preserve"> </w:t>
        </w:r>
        <w:proofErr w:type="spellStart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로직에서</w:t>
        </w:r>
        <w:proofErr w:type="spellEnd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 xml:space="preserve"> 수행한 결과를 화면으로 보내주기 위한 부분이다. </w:t>
        </w:r>
        <w:proofErr w:type="spellStart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serverTime</w:t>
        </w:r>
        <w:proofErr w:type="spellEnd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 xml:space="preserve">이라는 이름으로 </w:t>
        </w:r>
        <w:proofErr w:type="spellStart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formattedDate</w:t>
        </w:r>
        <w:proofErr w:type="spellEnd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 xml:space="preserve">를 전송함을 의미한다. 이를 사용하는 방법은 </w:t>
        </w:r>
        <w:proofErr w:type="spellStart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home.jsp</w:t>
        </w:r>
        <w:proofErr w:type="spellEnd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에서 이야기 한다.</w:t>
        </w:r>
      </w:ins>
    </w:p>
    <w:p w:rsidR="00812C8A" w:rsidRPr="00812C8A" w:rsidRDefault="00812C8A" w:rsidP="00812C8A">
      <w:pPr>
        <w:widowControl/>
        <w:wordWrap/>
        <w:autoSpaceDE/>
        <w:autoSpaceDN/>
        <w:spacing w:after="0" w:line="240" w:lineRule="auto"/>
        <w:jc w:val="left"/>
        <w:rPr>
          <w:ins w:id="48" w:author="Unknown"/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</w:pPr>
    </w:p>
    <w:p w:rsidR="00812C8A" w:rsidRPr="00812C8A" w:rsidRDefault="00812C8A" w:rsidP="00812C8A">
      <w:pPr>
        <w:widowControl/>
        <w:wordWrap/>
        <w:autoSpaceDE/>
        <w:autoSpaceDN/>
        <w:spacing w:after="0" w:line="240" w:lineRule="auto"/>
        <w:jc w:val="left"/>
        <w:rPr>
          <w:ins w:id="49" w:author="Unknown"/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</w:pPr>
      <w:ins w:id="50" w:author="Unknown">
        <w:r w:rsidRPr="00812C8A">
          <w:rPr>
            <w:rFonts w:ascii="맑은 고딕" w:eastAsia="맑은 고딕" w:hAnsi="맑은 고딕" w:cs="굴림" w:hint="eastAsia"/>
            <w:b/>
            <w:bCs/>
            <w:color w:val="333333"/>
            <w:kern w:val="0"/>
            <w:sz w:val="28"/>
            <w:szCs w:val="28"/>
          </w:rPr>
          <w:t xml:space="preserve">3. </w:t>
        </w:r>
        <w:proofErr w:type="spellStart"/>
        <w:proofErr w:type="gramStart"/>
        <w:r w:rsidRPr="00812C8A">
          <w:rPr>
            <w:rFonts w:ascii="맑은 고딕" w:eastAsia="맑은 고딕" w:hAnsi="맑은 고딕" w:cs="굴림" w:hint="eastAsia"/>
            <w:b/>
            <w:bCs/>
            <w:color w:val="333333"/>
            <w:kern w:val="0"/>
            <w:sz w:val="28"/>
            <w:szCs w:val="28"/>
          </w:rPr>
          <w:t>home.jsp</w:t>
        </w:r>
        <w:proofErr w:type="spellEnd"/>
        <w:proofErr w:type="gramEnd"/>
      </w:ins>
    </w:p>
    <w:p w:rsidR="00812C8A" w:rsidRPr="00812C8A" w:rsidRDefault="00812C8A" w:rsidP="00812C8A">
      <w:pPr>
        <w:widowControl/>
        <w:wordWrap/>
        <w:autoSpaceDE/>
        <w:autoSpaceDN/>
        <w:spacing w:after="0" w:line="240" w:lineRule="auto"/>
        <w:jc w:val="left"/>
        <w:rPr>
          <w:ins w:id="51" w:author="Unknown"/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</w:pPr>
      <w:proofErr w:type="spellStart"/>
      <w:ins w:id="52" w:author="Unknown"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home.jsp</w:t>
        </w:r>
        <w:proofErr w:type="spellEnd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는 다음과 같이 작성되어있다.</w:t>
        </w:r>
      </w:ins>
    </w:p>
    <w:p w:rsidR="00812C8A" w:rsidRPr="00812C8A" w:rsidRDefault="00812C8A" w:rsidP="00812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53" w:author="Unknown"/>
          <w:rFonts w:ascii="굴림체" w:eastAsia="굴림체" w:hAnsi="굴림체" w:cs="굴림체"/>
          <w:color w:val="333333"/>
          <w:kern w:val="0"/>
          <w:sz w:val="21"/>
          <w:szCs w:val="21"/>
        </w:rPr>
      </w:pPr>
      <w:ins w:id="54" w:author="Unknown"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 xml:space="preserve">&lt;%@ </w:t>
        </w:r>
        <w:proofErr w:type="spellStart"/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>taglib</w:t>
        </w:r>
        <w:proofErr w:type="spellEnd"/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 xml:space="preserve"> </w:t>
        </w:r>
        <w:proofErr w:type="spellStart"/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>uri</w:t>
        </w:r>
        <w:proofErr w:type="spellEnd"/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>="http://java.sun.com/</w:t>
        </w:r>
        <w:proofErr w:type="spellStart"/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>jsp</w:t>
        </w:r>
        <w:proofErr w:type="spellEnd"/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>/</w:t>
        </w:r>
        <w:proofErr w:type="spellStart"/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>jstl</w:t>
        </w:r>
        <w:proofErr w:type="spellEnd"/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>/core" prefix="c" %&gt;</w:t>
        </w:r>
      </w:ins>
    </w:p>
    <w:p w:rsidR="00812C8A" w:rsidRPr="00812C8A" w:rsidRDefault="00812C8A" w:rsidP="00812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55" w:author="Unknown"/>
          <w:rFonts w:ascii="굴림체" w:eastAsia="굴림체" w:hAnsi="굴림체" w:cs="굴림체"/>
          <w:color w:val="333333"/>
          <w:kern w:val="0"/>
          <w:sz w:val="21"/>
          <w:szCs w:val="21"/>
        </w:rPr>
      </w:pPr>
      <w:ins w:id="56" w:author="Unknown"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>&lt;%@ page session="false" %&gt;</w:t>
        </w:r>
      </w:ins>
    </w:p>
    <w:p w:rsidR="00812C8A" w:rsidRPr="00812C8A" w:rsidRDefault="00812C8A" w:rsidP="00812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57" w:author="Unknown"/>
          <w:rFonts w:ascii="굴림체" w:eastAsia="굴림체" w:hAnsi="굴림체" w:cs="굴림체"/>
          <w:color w:val="333333"/>
          <w:kern w:val="0"/>
          <w:sz w:val="21"/>
          <w:szCs w:val="21"/>
        </w:rPr>
      </w:pPr>
    </w:p>
    <w:p w:rsidR="00812C8A" w:rsidRPr="00812C8A" w:rsidRDefault="00812C8A" w:rsidP="00812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58" w:author="Unknown"/>
          <w:rFonts w:ascii="굴림체" w:eastAsia="굴림체" w:hAnsi="굴림체" w:cs="굴림체"/>
          <w:color w:val="333333"/>
          <w:kern w:val="0"/>
          <w:sz w:val="21"/>
          <w:szCs w:val="21"/>
        </w:rPr>
      </w:pPr>
    </w:p>
    <w:p w:rsidR="00812C8A" w:rsidRPr="00812C8A" w:rsidRDefault="00812C8A" w:rsidP="00812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59" w:author="Unknown"/>
          <w:rFonts w:ascii="굴림체" w:eastAsia="굴림체" w:hAnsi="굴림체" w:cs="굴림체"/>
          <w:color w:val="333333"/>
          <w:kern w:val="0"/>
          <w:sz w:val="21"/>
          <w:szCs w:val="21"/>
        </w:rPr>
      </w:pPr>
      <w:ins w:id="60" w:author="Unknown"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ab/>
        </w:r>
      </w:ins>
    </w:p>
    <w:p w:rsidR="00812C8A" w:rsidRPr="00812C8A" w:rsidRDefault="00812C8A" w:rsidP="00812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61" w:author="Unknown"/>
          <w:rFonts w:ascii="굴림체" w:eastAsia="굴림체" w:hAnsi="굴림체" w:cs="굴림체"/>
          <w:color w:val="333333"/>
          <w:kern w:val="0"/>
          <w:sz w:val="21"/>
          <w:szCs w:val="21"/>
        </w:rPr>
      </w:pPr>
    </w:p>
    <w:p w:rsidR="00812C8A" w:rsidRPr="00812C8A" w:rsidRDefault="00812C8A" w:rsidP="00812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62" w:author="Unknown"/>
          <w:rFonts w:ascii="굴림체" w:eastAsia="굴림체" w:hAnsi="굴림체" w:cs="굴림체"/>
          <w:color w:val="333333"/>
          <w:kern w:val="0"/>
          <w:sz w:val="21"/>
          <w:szCs w:val="21"/>
        </w:rPr>
      </w:pPr>
    </w:p>
    <w:p w:rsidR="00812C8A" w:rsidRPr="00812C8A" w:rsidRDefault="00812C8A" w:rsidP="00812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outlineLvl w:val="0"/>
        <w:rPr>
          <w:ins w:id="63" w:author="Unknown"/>
          <w:rFonts w:ascii="굴림체" w:eastAsia="굴림체" w:hAnsi="굴림체" w:cs="굴림체"/>
          <w:b/>
          <w:bCs/>
          <w:color w:val="333333"/>
          <w:kern w:val="36"/>
          <w:sz w:val="42"/>
          <w:szCs w:val="42"/>
        </w:rPr>
      </w:pPr>
    </w:p>
    <w:p w:rsidR="00812C8A" w:rsidRPr="00812C8A" w:rsidRDefault="00812C8A" w:rsidP="00812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outlineLvl w:val="0"/>
        <w:rPr>
          <w:ins w:id="64" w:author="Unknown"/>
          <w:rFonts w:ascii="굴림체" w:eastAsia="굴림체" w:hAnsi="굴림체" w:cs="굴림체"/>
          <w:b/>
          <w:bCs/>
          <w:color w:val="333333"/>
          <w:kern w:val="36"/>
          <w:sz w:val="42"/>
          <w:szCs w:val="42"/>
        </w:rPr>
      </w:pPr>
      <w:ins w:id="65" w:author="Unknown">
        <w:r w:rsidRPr="00812C8A">
          <w:rPr>
            <w:rFonts w:ascii="굴림체" w:eastAsia="굴림체" w:hAnsi="굴림체" w:cs="굴림체"/>
            <w:b/>
            <w:bCs/>
            <w:color w:val="333333"/>
            <w:kern w:val="36"/>
            <w:sz w:val="42"/>
            <w:szCs w:val="42"/>
          </w:rPr>
          <w:tab/>
          <w:t xml:space="preserve">Hello world!  </w:t>
        </w:r>
      </w:ins>
    </w:p>
    <w:p w:rsidR="00812C8A" w:rsidRPr="00812C8A" w:rsidRDefault="00812C8A" w:rsidP="00812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66" w:author="Unknown"/>
          <w:rFonts w:ascii="굴림체" w:eastAsia="굴림체" w:hAnsi="굴림체" w:cs="굴림체"/>
          <w:color w:val="333333"/>
          <w:kern w:val="0"/>
          <w:sz w:val="21"/>
          <w:szCs w:val="21"/>
        </w:rPr>
      </w:pPr>
    </w:p>
    <w:p w:rsidR="00812C8A" w:rsidRPr="00812C8A" w:rsidRDefault="00812C8A" w:rsidP="00812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67" w:author="Unknown"/>
          <w:rFonts w:ascii="굴림체" w:eastAsia="굴림체" w:hAnsi="굴림체" w:cs="굴림체"/>
          <w:color w:val="333333"/>
          <w:kern w:val="0"/>
          <w:sz w:val="21"/>
          <w:szCs w:val="21"/>
        </w:rPr>
      </w:pPr>
    </w:p>
    <w:p w:rsidR="00812C8A" w:rsidRPr="00812C8A" w:rsidRDefault="00812C8A" w:rsidP="00812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68" w:author="Unknown"/>
          <w:rFonts w:ascii="굴림체" w:eastAsia="굴림체" w:hAnsi="굴림체" w:cs="굴림체" w:hint="eastAsia"/>
          <w:color w:val="333333"/>
          <w:kern w:val="0"/>
          <w:sz w:val="21"/>
          <w:szCs w:val="21"/>
        </w:rPr>
      </w:pPr>
      <w:ins w:id="69" w:author="Unknown"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 xml:space="preserve">  The time on the server is ${</w:t>
        </w:r>
        <w:proofErr w:type="spellStart"/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>serverTime</w:t>
        </w:r>
        <w:proofErr w:type="spellEnd"/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 xml:space="preserve">}. </w:t>
        </w:r>
      </w:ins>
    </w:p>
    <w:p w:rsidR="00812C8A" w:rsidRPr="00812C8A" w:rsidRDefault="00812C8A" w:rsidP="00812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70" w:author="Unknown"/>
          <w:rFonts w:ascii="굴림체" w:eastAsia="굴림체" w:hAnsi="굴림체" w:cs="굴림체"/>
          <w:color w:val="333333"/>
          <w:kern w:val="0"/>
          <w:sz w:val="21"/>
          <w:szCs w:val="21"/>
        </w:rPr>
      </w:pPr>
    </w:p>
    <w:p w:rsidR="00812C8A" w:rsidRPr="00812C8A" w:rsidRDefault="00812C8A" w:rsidP="00812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71" w:author="Unknown"/>
          <w:rFonts w:ascii="굴림체" w:eastAsia="굴림체" w:hAnsi="굴림체" w:cs="굴림체"/>
          <w:color w:val="333333"/>
          <w:kern w:val="0"/>
          <w:sz w:val="21"/>
          <w:szCs w:val="21"/>
        </w:rPr>
      </w:pPr>
    </w:p>
    <w:p w:rsidR="00812C8A" w:rsidRPr="00812C8A" w:rsidRDefault="00812C8A" w:rsidP="00812C8A">
      <w:pPr>
        <w:widowControl/>
        <w:wordWrap/>
        <w:autoSpaceDE/>
        <w:autoSpaceDN/>
        <w:spacing w:after="0" w:line="240" w:lineRule="auto"/>
        <w:jc w:val="left"/>
        <w:rPr>
          <w:ins w:id="72" w:author="Unknown"/>
          <w:rFonts w:ascii="맑은 고딕" w:eastAsia="맑은 고딕" w:hAnsi="맑은 고딕" w:cs="굴림"/>
          <w:color w:val="333333"/>
          <w:kern w:val="0"/>
          <w:sz w:val="21"/>
          <w:szCs w:val="21"/>
        </w:rPr>
      </w:pPr>
      <w:proofErr w:type="spellStart"/>
      <w:ins w:id="73" w:author="Unknown"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첫번째로</w:t>
        </w:r>
        <w:proofErr w:type="spellEnd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 xml:space="preserve"> 볼 부분은 The time on the server is ${</w:t>
        </w:r>
        <w:proofErr w:type="spellStart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serverTime</w:t>
        </w:r>
        <w:proofErr w:type="spellEnd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}. 이라는 부분이다.</w:t>
        </w:r>
      </w:ins>
    </w:p>
    <w:p w:rsidR="00812C8A" w:rsidRPr="00812C8A" w:rsidRDefault="00812C8A" w:rsidP="00812C8A">
      <w:pPr>
        <w:widowControl/>
        <w:wordWrap/>
        <w:autoSpaceDE/>
        <w:autoSpaceDN/>
        <w:spacing w:after="0" w:line="240" w:lineRule="auto"/>
        <w:jc w:val="left"/>
        <w:rPr>
          <w:ins w:id="74" w:author="Unknown"/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</w:pPr>
      <w:ins w:id="75" w:author="Unknown"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우리는 Controller에서 </w:t>
        </w:r>
        <w:proofErr w:type="spellStart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18"/>
            <w:szCs w:val="18"/>
          </w:rPr>
          <w:t>model.addAttribute</w:t>
        </w:r>
        <w:proofErr w:type="spellEnd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18"/>
            <w:szCs w:val="18"/>
          </w:rPr>
          <w:t>("</w:t>
        </w:r>
        <w:proofErr w:type="spellStart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18"/>
            <w:szCs w:val="18"/>
          </w:rPr>
          <w:t>serverTime</w:t>
        </w:r>
        <w:proofErr w:type="spellEnd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18"/>
            <w:szCs w:val="18"/>
          </w:rPr>
          <w:t xml:space="preserve">", </w:t>
        </w:r>
        <w:proofErr w:type="spellStart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18"/>
            <w:szCs w:val="18"/>
          </w:rPr>
          <w:t>formattedDate</w:t>
        </w:r>
        <w:proofErr w:type="spellEnd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18"/>
            <w:szCs w:val="18"/>
          </w:rPr>
          <w:t xml:space="preserve">); 라는 방식으로 화면으로 결과값을 보내주었다고 했었다. 여기서 </w:t>
        </w:r>
        <w:proofErr w:type="spellStart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18"/>
            <w:szCs w:val="18"/>
          </w:rPr>
          <w:t>serverTime</w:t>
        </w:r>
        <w:proofErr w:type="spellEnd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18"/>
            <w:szCs w:val="18"/>
          </w:rPr>
          <w:t>이라는 이름으로 보낸 부분이 ${</w:t>
        </w:r>
        <w:proofErr w:type="spellStart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18"/>
            <w:szCs w:val="18"/>
          </w:rPr>
          <w:t>serverTime</w:t>
        </w:r>
        <w:proofErr w:type="spellEnd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18"/>
            <w:szCs w:val="18"/>
          </w:rPr>
          <w:t>}이라는 방식으로 사용됨을 볼 수 있다.</w:t>
        </w:r>
      </w:ins>
    </w:p>
    <w:p w:rsidR="00812C8A" w:rsidRPr="00812C8A" w:rsidRDefault="00812C8A" w:rsidP="00812C8A">
      <w:pPr>
        <w:widowControl/>
        <w:wordWrap/>
        <w:autoSpaceDE/>
        <w:autoSpaceDN/>
        <w:spacing w:after="0" w:line="240" w:lineRule="auto"/>
        <w:jc w:val="left"/>
        <w:rPr>
          <w:ins w:id="76" w:author="Unknown"/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</w:pPr>
      <w:ins w:id="77" w:author="Unknown"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${} 는 EL(Expression Language)를 사용한 부분이다. EL에 대한 설명은 인터넷에서 쉽게 찾아볼 수 있는 관계로, 바로 넘어가도록 한다. </w:t>
        </w:r>
      </w:ins>
    </w:p>
    <w:p w:rsidR="00812C8A" w:rsidRPr="00812C8A" w:rsidRDefault="00812C8A" w:rsidP="00812C8A">
      <w:pPr>
        <w:widowControl/>
        <w:wordWrap/>
        <w:autoSpaceDE/>
        <w:autoSpaceDN/>
        <w:spacing w:after="0" w:line="240" w:lineRule="auto"/>
        <w:jc w:val="left"/>
        <w:rPr>
          <w:ins w:id="78" w:author="Unknown"/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</w:pPr>
      <w:ins w:id="79" w:author="Unknown"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${</w:t>
        </w:r>
        <w:proofErr w:type="spellStart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serverTime</w:t>
        </w:r>
        <w:proofErr w:type="spellEnd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}이라는 부분이 서버에서 넘어온 결과를 화면에 보여준다.</w:t>
        </w:r>
      </w:ins>
    </w:p>
    <w:p w:rsidR="00812C8A" w:rsidRPr="00812C8A" w:rsidRDefault="00812C8A" w:rsidP="00812C8A">
      <w:pPr>
        <w:widowControl/>
        <w:wordWrap/>
        <w:autoSpaceDE/>
        <w:autoSpaceDN/>
        <w:spacing w:after="0" w:line="240" w:lineRule="auto"/>
        <w:jc w:val="left"/>
        <w:rPr>
          <w:ins w:id="80" w:author="Unknown"/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</w:pPr>
    </w:p>
    <w:p w:rsidR="00812C8A" w:rsidRPr="00812C8A" w:rsidRDefault="00812C8A" w:rsidP="00812C8A">
      <w:pPr>
        <w:widowControl/>
        <w:wordWrap/>
        <w:autoSpaceDE/>
        <w:autoSpaceDN/>
        <w:spacing w:after="0" w:line="240" w:lineRule="auto"/>
        <w:jc w:val="left"/>
        <w:rPr>
          <w:ins w:id="81" w:author="Unknown"/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</w:pPr>
      <w:ins w:id="82" w:author="Unknown">
        <w:r w:rsidRPr="00812C8A">
          <w:rPr>
            <w:rFonts w:ascii="맑은 고딕" w:eastAsia="맑은 고딕" w:hAnsi="맑은 고딕" w:cs="굴림" w:hint="eastAsia"/>
            <w:b/>
            <w:bCs/>
            <w:color w:val="333333"/>
            <w:kern w:val="0"/>
            <w:sz w:val="28"/>
            <w:szCs w:val="28"/>
          </w:rPr>
          <w:t xml:space="preserve">3. </w:t>
        </w:r>
        <w:proofErr w:type="gramStart"/>
        <w:r w:rsidRPr="00812C8A">
          <w:rPr>
            <w:rFonts w:ascii="맑은 고딕" w:eastAsia="맑은 고딕" w:hAnsi="맑은 고딕" w:cs="굴림" w:hint="eastAsia"/>
            <w:b/>
            <w:bCs/>
            <w:color w:val="333333"/>
            <w:kern w:val="0"/>
            <w:sz w:val="28"/>
            <w:szCs w:val="28"/>
          </w:rPr>
          <w:t>web.xml</w:t>
        </w:r>
        <w:proofErr w:type="gramEnd"/>
      </w:ins>
    </w:p>
    <w:p w:rsidR="00812C8A" w:rsidRPr="00812C8A" w:rsidRDefault="00812C8A" w:rsidP="00812C8A">
      <w:pPr>
        <w:widowControl/>
        <w:wordWrap/>
        <w:autoSpaceDE/>
        <w:autoSpaceDN/>
        <w:spacing w:after="0" w:line="240" w:lineRule="auto"/>
        <w:jc w:val="left"/>
        <w:rPr>
          <w:ins w:id="83" w:author="Unknown"/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</w:pPr>
      <w:ins w:id="84" w:author="Unknown"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18"/>
            <w:szCs w:val="18"/>
          </w:rPr>
          <w:t xml:space="preserve">web.xml을 위에서 </w:t>
        </w:r>
        <w:proofErr w:type="spellStart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18"/>
            <w:szCs w:val="18"/>
          </w:rPr>
          <w:t>서블릿</w:t>
        </w:r>
        <w:proofErr w:type="spellEnd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18"/>
            <w:szCs w:val="18"/>
          </w:rPr>
          <w:t xml:space="preserve"> 배포 기술자라고 했다. 영어로는 DD (</w:t>
        </w:r>
        <w:proofErr w:type="spellStart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18"/>
            <w:szCs w:val="18"/>
          </w:rPr>
          <w:t>Deploment</w:t>
        </w:r>
        <w:proofErr w:type="spellEnd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18"/>
            <w:szCs w:val="18"/>
          </w:rPr>
          <w:t xml:space="preserve"> Descriptor)라고 한다. web.xml은 WAS (Web Application Server)(여기서는 Tomcat)이 최초 구동될 때, WEB-INF 디렉토리에 존재하는 </w:t>
        </w:r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18"/>
            <w:szCs w:val="18"/>
          </w:rPr>
          <w:lastRenderedPageBreak/>
          <w:t>web.xml을 읽고, 그에 해당하는 웹 애플리케이션 설정을 구성한다. 다시 말해, 각종 설정을 위한 설정파일이라고 이야기 할 수 있다.</w:t>
        </w:r>
      </w:ins>
    </w:p>
    <w:p w:rsidR="00812C8A" w:rsidRPr="00812C8A" w:rsidRDefault="00812C8A" w:rsidP="00812C8A">
      <w:pPr>
        <w:widowControl/>
        <w:wordWrap/>
        <w:autoSpaceDE/>
        <w:autoSpaceDN/>
        <w:spacing w:after="0" w:line="240" w:lineRule="auto"/>
        <w:jc w:val="left"/>
        <w:rPr>
          <w:ins w:id="85" w:author="Unknown"/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</w:pPr>
      <w:ins w:id="86" w:author="Unknown"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18"/>
            <w:szCs w:val="18"/>
          </w:rPr>
          <w:t>web.xml은 나중에 수정을 할 부분이 있는데, 그때 조금 더 자세히 설명하도록 한다.</w:t>
        </w:r>
      </w:ins>
    </w:p>
    <w:p w:rsidR="00812C8A" w:rsidRPr="00812C8A" w:rsidRDefault="00812C8A" w:rsidP="00812C8A">
      <w:pPr>
        <w:widowControl/>
        <w:wordWrap/>
        <w:autoSpaceDE/>
        <w:autoSpaceDN/>
        <w:spacing w:after="0" w:line="240" w:lineRule="auto"/>
        <w:jc w:val="left"/>
        <w:rPr>
          <w:ins w:id="87" w:author="Unknown"/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</w:pPr>
    </w:p>
    <w:p w:rsidR="00812C8A" w:rsidRPr="00812C8A" w:rsidRDefault="00812C8A" w:rsidP="00812C8A">
      <w:pPr>
        <w:widowControl/>
        <w:wordWrap/>
        <w:autoSpaceDE/>
        <w:autoSpaceDN/>
        <w:spacing w:after="0" w:line="240" w:lineRule="auto"/>
        <w:jc w:val="left"/>
        <w:rPr>
          <w:ins w:id="88" w:author="Unknown"/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</w:pPr>
      <w:ins w:id="89" w:author="Unknown">
        <w:r w:rsidRPr="00812C8A">
          <w:rPr>
            <w:rFonts w:ascii="맑은 고딕" w:eastAsia="맑은 고딕" w:hAnsi="맑은 고딕" w:cs="굴림" w:hint="eastAsia"/>
            <w:b/>
            <w:bCs/>
            <w:color w:val="333333"/>
            <w:kern w:val="0"/>
            <w:sz w:val="28"/>
            <w:szCs w:val="28"/>
          </w:rPr>
          <w:t>4. servlet-context.xml</w:t>
        </w:r>
      </w:ins>
    </w:p>
    <w:p w:rsidR="00812C8A" w:rsidRPr="00812C8A" w:rsidRDefault="00812C8A" w:rsidP="00812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90" w:author="Unknown"/>
          <w:rFonts w:ascii="굴림체" w:eastAsia="굴림체" w:hAnsi="굴림체" w:cs="굴림체"/>
          <w:color w:val="333333"/>
          <w:kern w:val="0"/>
          <w:sz w:val="21"/>
          <w:szCs w:val="21"/>
        </w:rPr>
      </w:pPr>
    </w:p>
    <w:p w:rsidR="00812C8A" w:rsidRPr="00812C8A" w:rsidRDefault="00812C8A" w:rsidP="00812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91" w:author="Unknown"/>
          <w:rFonts w:ascii="굴림체" w:eastAsia="굴림체" w:hAnsi="굴림체" w:cs="굴림체"/>
          <w:color w:val="333333"/>
          <w:kern w:val="0"/>
          <w:sz w:val="21"/>
          <w:szCs w:val="21"/>
        </w:rPr>
      </w:pPr>
    </w:p>
    <w:p w:rsidR="00812C8A" w:rsidRPr="00812C8A" w:rsidRDefault="00812C8A" w:rsidP="00812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92" w:author="Unknown"/>
          <w:rFonts w:ascii="굴림체" w:eastAsia="굴림체" w:hAnsi="굴림체" w:cs="굴림체"/>
          <w:color w:val="333333"/>
          <w:kern w:val="0"/>
          <w:sz w:val="21"/>
          <w:szCs w:val="21"/>
        </w:rPr>
      </w:pPr>
    </w:p>
    <w:p w:rsidR="00812C8A" w:rsidRPr="00812C8A" w:rsidRDefault="00812C8A" w:rsidP="00812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93" w:author="Unknown"/>
          <w:rFonts w:ascii="굴림체" w:eastAsia="굴림체" w:hAnsi="굴림체" w:cs="굴림체"/>
          <w:color w:val="333333"/>
          <w:kern w:val="0"/>
          <w:sz w:val="21"/>
          <w:szCs w:val="21"/>
        </w:rPr>
      </w:pPr>
      <w:ins w:id="94" w:author="Unknown"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ab/>
        </w:r>
      </w:ins>
    </w:p>
    <w:p w:rsidR="00812C8A" w:rsidRPr="00812C8A" w:rsidRDefault="00812C8A" w:rsidP="00812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95" w:author="Unknown"/>
          <w:rFonts w:ascii="굴림체" w:eastAsia="굴림체" w:hAnsi="굴림체" w:cs="굴림체"/>
          <w:color w:val="333333"/>
          <w:kern w:val="0"/>
          <w:sz w:val="21"/>
          <w:szCs w:val="21"/>
        </w:rPr>
      </w:pPr>
      <w:ins w:id="96" w:author="Unknown"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ab/>
        </w:r>
      </w:ins>
    </w:p>
    <w:p w:rsidR="00812C8A" w:rsidRPr="00812C8A" w:rsidRDefault="00812C8A" w:rsidP="00812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97" w:author="Unknown"/>
          <w:rFonts w:ascii="굴림체" w:eastAsia="굴림체" w:hAnsi="굴림체" w:cs="굴림체"/>
          <w:color w:val="333333"/>
          <w:kern w:val="0"/>
          <w:sz w:val="21"/>
          <w:szCs w:val="21"/>
        </w:rPr>
      </w:pPr>
      <w:ins w:id="98" w:author="Unknown"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ab/>
        </w:r>
      </w:ins>
    </w:p>
    <w:p w:rsidR="00812C8A" w:rsidRPr="00812C8A" w:rsidRDefault="00812C8A" w:rsidP="00812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99" w:author="Unknown"/>
          <w:rFonts w:ascii="굴림체" w:eastAsia="굴림체" w:hAnsi="굴림체" w:cs="굴림체"/>
          <w:color w:val="333333"/>
          <w:kern w:val="0"/>
          <w:sz w:val="21"/>
          <w:szCs w:val="21"/>
        </w:rPr>
      </w:pPr>
      <w:ins w:id="100" w:author="Unknown"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ab/>
        </w:r>
      </w:ins>
    </w:p>
    <w:p w:rsidR="00812C8A" w:rsidRPr="00812C8A" w:rsidRDefault="00812C8A" w:rsidP="00812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101" w:author="Unknown"/>
          <w:rFonts w:ascii="굴림체" w:eastAsia="굴림체" w:hAnsi="굴림체" w:cs="굴림체"/>
          <w:color w:val="333333"/>
          <w:kern w:val="0"/>
          <w:sz w:val="21"/>
          <w:szCs w:val="21"/>
        </w:rPr>
      </w:pPr>
    </w:p>
    <w:p w:rsidR="00812C8A" w:rsidRPr="00812C8A" w:rsidRDefault="00812C8A" w:rsidP="00812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102" w:author="Unknown"/>
          <w:rFonts w:ascii="굴림체" w:eastAsia="굴림체" w:hAnsi="굴림체" w:cs="굴림체"/>
          <w:color w:val="333333"/>
          <w:kern w:val="0"/>
          <w:sz w:val="21"/>
          <w:szCs w:val="21"/>
        </w:rPr>
      </w:pPr>
      <w:ins w:id="103" w:author="Unknown"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ab/>
        </w:r>
      </w:ins>
    </w:p>
    <w:p w:rsidR="00812C8A" w:rsidRPr="00812C8A" w:rsidRDefault="00812C8A" w:rsidP="00812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104" w:author="Unknown"/>
          <w:rFonts w:ascii="굴림체" w:eastAsia="굴림체" w:hAnsi="굴림체" w:cs="굴림체"/>
          <w:color w:val="333333"/>
          <w:kern w:val="0"/>
          <w:sz w:val="21"/>
          <w:szCs w:val="21"/>
        </w:rPr>
      </w:pPr>
      <w:ins w:id="105" w:author="Unknown"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ab/>
        </w:r>
      </w:ins>
    </w:p>
    <w:p w:rsidR="00812C8A" w:rsidRPr="00812C8A" w:rsidRDefault="00812C8A" w:rsidP="00812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106" w:author="Unknown"/>
          <w:rFonts w:ascii="굴림체" w:eastAsia="굴림체" w:hAnsi="굴림체" w:cs="굴림체"/>
          <w:color w:val="333333"/>
          <w:kern w:val="0"/>
          <w:sz w:val="21"/>
          <w:szCs w:val="21"/>
        </w:rPr>
      </w:pPr>
    </w:p>
    <w:p w:rsidR="00812C8A" w:rsidRPr="00812C8A" w:rsidRDefault="00812C8A" w:rsidP="00812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107" w:author="Unknown"/>
          <w:rFonts w:ascii="굴림체" w:eastAsia="굴림체" w:hAnsi="굴림체" w:cs="굴림체"/>
          <w:color w:val="333333"/>
          <w:kern w:val="0"/>
          <w:sz w:val="21"/>
          <w:szCs w:val="21"/>
        </w:rPr>
      </w:pPr>
      <w:ins w:id="108" w:author="Unknown"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ab/>
        </w:r>
      </w:ins>
    </w:p>
    <w:p w:rsidR="00812C8A" w:rsidRPr="00812C8A" w:rsidRDefault="00812C8A" w:rsidP="00812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109" w:author="Unknown"/>
          <w:rFonts w:ascii="굴림체" w:eastAsia="굴림체" w:hAnsi="굴림체" w:cs="굴림체"/>
          <w:color w:val="333333"/>
          <w:kern w:val="0"/>
          <w:sz w:val="21"/>
          <w:szCs w:val="21"/>
        </w:rPr>
      </w:pPr>
      <w:ins w:id="110" w:author="Unknown"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ab/>
        </w:r>
      </w:ins>
    </w:p>
    <w:p w:rsidR="00812C8A" w:rsidRPr="00812C8A" w:rsidRDefault="00812C8A" w:rsidP="00812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111" w:author="Unknown"/>
          <w:rFonts w:ascii="굴림체" w:eastAsia="굴림체" w:hAnsi="굴림체" w:cs="굴림체"/>
          <w:color w:val="333333"/>
          <w:kern w:val="0"/>
          <w:sz w:val="21"/>
          <w:szCs w:val="21"/>
        </w:rPr>
      </w:pPr>
      <w:ins w:id="112" w:author="Unknown"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ab/>
        </w:r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ab/>
        </w:r>
      </w:ins>
    </w:p>
    <w:p w:rsidR="00812C8A" w:rsidRPr="00812C8A" w:rsidRDefault="00812C8A" w:rsidP="00812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113" w:author="Unknown"/>
          <w:rFonts w:ascii="굴림체" w:eastAsia="굴림체" w:hAnsi="굴림체" w:cs="굴림체"/>
          <w:color w:val="333333"/>
          <w:kern w:val="0"/>
          <w:sz w:val="21"/>
          <w:szCs w:val="21"/>
        </w:rPr>
      </w:pPr>
      <w:ins w:id="114" w:author="Unknown"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ab/>
        </w:r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ab/>
        </w:r>
      </w:ins>
    </w:p>
    <w:p w:rsidR="00812C8A" w:rsidRPr="00812C8A" w:rsidRDefault="00812C8A" w:rsidP="00812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115" w:author="Unknown"/>
          <w:rFonts w:ascii="굴림체" w:eastAsia="굴림체" w:hAnsi="굴림체" w:cs="굴림체"/>
          <w:color w:val="333333"/>
          <w:kern w:val="0"/>
          <w:sz w:val="21"/>
          <w:szCs w:val="21"/>
        </w:rPr>
      </w:pPr>
      <w:ins w:id="116" w:author="Unknown"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ab/>
        </w:r>
      </w:ins>
    </w:p>
    <w:p w:rsidR="00812C8A" w:rsidRPr="00812C8A" w:rsidRDefault="00812C8A" w:rsidP="00812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117" w:author="Unknown"/>
          <w:rFonts w:ascii="굴림체" w:eastAsia="굴림체" w:hAnsi="굴림체" w:cs="굴림체"/>
          <w:color w:val="333333"/>
          <w:kern w:val="0"/>
          <w:sz w:val="21"/>
          <w:szCs w:val="21"/>
        </w:rPr>
      </w:pPr>
      <w:ins w:id="118" w:author="Unknown"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ab/>
        </w:r>
      </w:ins>
    </w:p>
    <w:p w:rsidR="00812C8A" w:rsidRPr="00812C8A" w:rsidRDefault="00812C8A" w:rsidP="00812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119" w:author="Unknown"/>
          <w:rFonts w:ascii="굴림체" w:eastAsia="굴림체" w:hAnsi="굴림체" w:cs="굴림체"/>
          <w:color w:val="333333"/>
          <w:kern w:val="0"/>
          <w:sz w:val="21"/>
          <w:szCs w:val="21"/>
        </w:rPr>
      </w:pPr>
      <w:ins w:id="120" w:author="Unknown"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ab/>
        </w:r>
      </w:ins>
    </w:p>
    <w:p w:rsidR="00812C8A" w:rsidRPr="00812C8A" w:rsidRDefault="00812C8A" w:rsidP="00812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121" w:author="Unknown"/>
          <w:rFonts w:ascii="굴림체" w:eastAsia="굴림체" w:hAnsi="굴림체" w:cs="굴림체"/>
          <w:color w:val="333333"/>
          <w:kern w:val="0"/>
          <w:sz w:val="21"/>
          <w:szCs w:val="21"/>
        </w:rPr>
      </w:pPr>
      <w:ins w:id="122" w:author="Unknown"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ab/>
        </w:r>
      </w:ins>
    </w:p>
    <w:p w:rsidR="00812C8A" w:rsidRPr="00812C8A" w:rsidRDefault="00812C8A" w:rsidP="00812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123" w:author="Unknown"/>
          <w:rFonts w:ascii="굴림체" w:eastAsia="굴림체" w:hAnsi="굴림체" w:cs="굴림체"/>
          <w:color w:val="333333"/>
          <w:kern w:val="0"/>
          <w:sz w:val="21"/>
          <w:szCs w:val="21"/>
        </w:rPr>
      </w:pPr>
      <w:ins w:id="124" w:author="Unknown"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ab/>
        </w:r>
      </w:ins>
    </w:p>
    <w:p w:rsidR="00812C8A" w:rsidRPr="00812C8A" w:rsidRDefault="00812C8A" w:rsidP="00812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125" w:author="Unknown"/>
          <w:rFonts w:ascii="굴림체" w:eastAsia="굴림체" w:hAnsi="굴림체" w:cs="굴림체"/>
          <w:color w:val="333333"/>
          <w:kern w:val="0"/>
          <w:sz w:val="21"/>
          <w:szCs w:val="21"/>
        </w:rPr>
      </w:pPr>
      <w:ins w:id="126" w:author="Unknown">
        <w:r w:rsidRPr="00812C8A">
          <w:rPr>
            <w:rFonts w:ascii="굴림체" w:eastAsia="굴림체" w:hAnsi="굴림체" w:cs="굴림체"/>
            <w:color w:val="333333"/>
            <w:kern w:val="0"/>
            <w:sz w:val="21"/>
            <w:szCs w:val="21"/>
          </w:rPr>
          <w:tab/>
        </w:r>
      </w:ins>
    </w:p>
    <w:p w:rsidR="00812C8A" w:rsidRPr="00812C8A" w:rsidRDefault="00812C8A" w:rsidP="00812C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ins w:id="127" w:author="Unknown"/>
          <w:rFonts w:ascii="굴림체" w:eastAsia="굴림체" w:hAnsi="굴림체" w:cs="굴림체"/>
          <w:color w:val="333333"/>
          <w:kern w:val="0"/>
          <w:sz w:val="21"/>
          <w:szCs w:val="21"/>
        </w:rPr>
      </w:pPr>
    </w:p>
    <w:p w:rsidR="00812C8A" w:rsidRPr="00812C8A" w:rsidRDefault="00812C8A" w:rsidP="00812C8A">
      <w:pPr>
        <w:widowControl/>
        <w:wordWrap/>
        <w:autoSpaceDE/>
        <w:autoSpaceDN/>
        <w:spacing w:after="0" w:line="240" w:lineRule="auto"/>
        <w:jc w:val="left"/>
        <w:rPr>
          <w:ins w:id="128" w:author="Unknown"/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</w:pPr>
      <w:ins w:id="129" w:author="Unknown"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 xml:space="preserve">servlet-context는 </w:t>
        </w:r>
        <w:proofErr w:type="spellStart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서블릿</w:t>
        </w:r>
        <w:proofErr w:type="spellEnd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 xml:space="preserve"> 관련 설정이다. 우리가 여기서 </w:t>
        </w:r>
        <w:proofErr w:type="spellStart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주목해야하는</w:t>
        </w:r>
        <w:proofErr w:type="spellEnd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 xml:space="preserve"> 부분은</w:t>
        </w:r>
      </w:ins>
    </w:p>
    <w:p w:rsidR="00812C8A" w:rsidRPr="00812C8A" w:rsidRDefault="00812C8A" w:rsidP="00812C8A">
      <w:pPr>
        <w:widowControl/>
        <w:wordWrap/>
        <w:autoSpaceDE/>
        <w:autoSpaceDN/>
        <w:spacing w:after="0" w:line="240" w:lineRule="auto"/>
        <w:jc w:val="left"/>
        <w:rPr>
          <w:ins w:id="130" w:author="Unknown"/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</w:pPr>
      <w:ins w:id="131" w:author="Unknown"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&lt;</w:t>
        </w:r>
        <w:proofErr w:type="spellStart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beans</w:t>
        </w:r>
        <w:proofErr w:type="gramStart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:bean</w:t>
        </w:r>
        <w:proofErr w:type="spellEnd"/>
        <w:proofErr w:type="gramEnd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 xml:space="preserve"> class="org.springframework.web.servlet.view.InternalResourceViewResolver"&gt;</w:t>
        </w:r>
      </w:ins>
    </w:p>
    <w:p w:rsidR="00812C8A" w:rsidRPr="00812C8A" w:rsidRDefault="00812C8A" w:rsidP="00812C8A">
      <w:pPr>
        <w:widowControl/>
        <w:wordWrap/>
        <w:autoSpaceDE/>
        <w:autoSpaceDN/>
        <w:spacing w:after="0" w:line="240" w:lineRule="auto"/>
        <w:jc w:val="left"/>
        <w:rPr>
          <w:ins w:id="132" w:author="Unknown"/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</w:pPr>
      <w:ins w:id="133" w:author="Unknown"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ab/>
          <w:t>&lt;</w:t>
        </w:r>
        <w:proofErr w:type="spellStart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beans</w:t>
        </w:r>
        <w:proofErr w:type="gramStart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:property</w:t>
        </w:r>
        <w:proofErr w:type="spellEnd"/>
        <w:proofErr w:type="gramEnd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 xml:space="preserve"> name="prefix" value="/WEB-INF/views/" /&gt;</w:t>
        </w:r>
      </w:ins>
    </w:p>
    <w:p w:rsidR="00812C8A" w:rsidRPr="00812C8A" w:rsidRDefault="00812C8A" w:rsidP="00812C8A">
      <w:pPr>
        <w:widowControl/>
        <w:wordWrap/>
        <w:autoSpaceDE/>
        <w:autoSpaceDN/>
        <w:spacing w:after="0" w:line="240" w:lineRule="auto"/>
        <w:jc w:val="left"/>
        <w:rPr>
          <w:ins w:id="134" w:author="Unknown"/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</w:pPr>
      <w:ins w:id="135" w:author="Unknown"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ab/>
          <w:t>&lt;</w:t>
        </w:r>
        <w:proofErr w:type="spellStart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beans</w:t>
        </w:r>
        <w:proofErr w:type="gramStart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:property</w:t>
        </w:r>
        <w:proofErr w:type="spellEnd"/>
        <w:proofErr w:type="gramEnd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 xml:space="preserve"> name="suffix" value=".</w:t>
        </w:r>
        <w:proofErr w:type="spellStart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jsp</w:t>
        </w:r>
        <w:proofErr w:type="spellEnd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" /&gt;</w:t>
        </w:r>
      </w:ins>
    </w:p>
    <w:p w:rsidR="00812C8A" w:rsidRPr="00812C8A" w:rsidRDefault="00812C8A" w:rsidP="00812C8A">
      <w:pPr>
        <w:widowControl/>
        <w:wordWrap/>
        <w:autoSpaceDE/>
        <w:autoSpaceDN/>
        <w:spacing w:after="0" w:line="240" w:lineRule="auto"/>
        <w:jc w:val="left"/>
        <w:rPr>
          <w:ins w:id="136" w:author="Unknown"/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</w:pPr>
      <w:ins w:id="137" w:author="Unknown"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&lt;/</w:t>
        </w:r>
        <w:proofErr w:type="spellStart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beans</w:t>
        </w:r>
        <w:proofErr w:type="gramStart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:bean</w:t>
        </w:r>
        <w:proofErr w:type="spellEnd"/>
        <w:proofErr w:type="gramEnd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&gt;</w:t>
        </w:r>
      </w:ins>
    </w:p>
    <w:p w:rsidR="00812C8A" w:rsidRPr="00812C8A" w:rsidRDefault="00812C8A" w:rsidP="00812C8A">
      <w:pPr>
        <w:widowControl/>
        <w:wordWrap/>
        <w:autoSpaceDE/>
        <w:autoSpaceDN/>
        <w:spacing w:after="0" w:line="240" w:lineRule="auto"/>
        <w:jc w:val="left"/>
        <w:rPr>
          <w:ins w:id="138" w:author="Unknown"/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</w:pPr>
      <w:ins w:id="139" w:author="Unknown"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18"/>
            <w:szCs w:val="18"/>
          </w:rPr>
          <w:t>↑ 이 부분이다.</w:t>
        </w:r>
      </w:ins>
    </w:p>
    <w:p w:rsidR="00812C8A" w:rsidRPr="00812C8A" w:rsidRDefault="00812C8A" w:rsidP="00812C8A">
      <w:pPr>
        <w:widowControl/>
        <w:wordWrap/>
        <w:autoSpaceDE/>
        <w:autoSpaceDN/>
        <w:spacing w:after="0" w:line="240" w:lineRule="auto"/>
        <w:jc w:val="left"/>
        <w:rPr>
          <w:ins w:id="140" w:author="Unknown"/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</w:pPr>
      <w:ins w:id="141" w:author="Unknown"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 xml:space="preserve">Controller을 설명할 때, </w:t>
        </w:r>
        <w:proofErr w:type="spellStart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서블릿</w:t>
        </w:r>
        <w:proofErr w:type="spellEnd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 xml:space="preserve"> 설정이 자동으로 prefix와 suffix를 붙인다고 해줬는데, 그 역할을 담당한다. 즉, 우리가 일일이 </w:t>
        </w:r>
        <w:proofErr w:type="gramStart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전체경로와 .</w:t>
        </w:r>
        <w:proofErr w:type="spellStart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jsp</w:t>
        </w:r>
        <w:proofErr w:type="spellEnd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를</w:t>
        </w:r>
        <w:proofErr w:type="gramEnd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 xml:space="preserve"> 붙이지 않아도 되도록 도와준다.</w:t>
        </w:r>
      </w:ins>
    </w:p>
    <w:p w:rsidR="00812C8A" w:rsidRPr="00812C8A" w:rsidRDefault="00812C8A" w:rsidP="00812C8A">
      <w:pPr>
        <w:widowControl/>
        <w:wordWrap/>
        <w:autoSpaceDE/>
        <w:autoSpaceDN/>
        <w:spacing w:after="0" w:line="240" w:lineRule="auto"/>
        <w:jc w:val="left"/>
        <w:rPr>
          <w:ins w:id="142" w:author="Unknown"/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</w:pPr>
    </w:p>
    <w:p w:rsidR="00812C8A" w:rsidRPr="00812C8A" w:rsidRDefault="00812C8A" w:rsidP="00812C8A">
      <w:pPr>
        <w:widowControl/>
        <w:wordWrap/>
        <w:autoSpaceDE/>
        <w:autoSpaceDN/>
        <w:spacing w:after="0" w:line="240" w:lineRule="auto"/>
        <w:jc w:val="left"/>
        <w:rPr>
          <w:ins w:id="143" w:author="Unknown"/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</w:pPr>
      <w:ins w:id="144" w:author="Unknown"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그 다음은 &lt;</w:t>
        </w:r>
        <w:proofErr w:type="spellStart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context</w:t>
        </w:r>
        <w:proofErr w:type="gramStart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:component</w:t>
        </w:r>
        <w:proofErr w:type="gramEnd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-scan</w:t>
        </w:r>
        <w:proofErr w:type="spellEnd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 xml:space="preserve"> base-package="</w:t>
        </w:r>
        <w:proofErr w:type="spellStart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com.company.first</w:t>
        </w:r>
        <w:proofErr w:type="spellEnd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" /&gt; 이다.</w:t>
        </w:r>
      </w:ins>
    </w:p>
    <w:p w:rsidR="00812C8A" w:rsidRPr="00812C8A" w:rsidRDefault="00812C8A" w:rsidP="00812C8A">
      <w:pPr>
        <w:widowControl/>
        <w:wordWrap/>
        <w:autoSpaceDE/>
        <w:autoSpaceDN/>
        <w:spacing w:after="0" w:line="240" w:lineRule="auto"/>
        <w:jc w:val="left"/>
        <w:rPr>
          <w:ins w:id="145" w:author="Unknown"/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</w:pPr>
      <w:ins w:id="146" w:author="Unknown"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 xml:space="preserve">이 부분은 스프링에서 사용하는 bean을 일일이 xml에 선언하지 않고도 필요한 것을 </w:t>
        </w:r>
        <w:proofErr w:type="spellStart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어노테이션</w:t>
        </w:r>
        <w:proofErr w:type="spellEnd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(Annotation)을 자동으로 인식하게 하는 역할을 한다. 이는 나중에 다시 설명하도록 한다.</w:t>
        </w:r>
      </w:ins>
    </w:p>
    <w:p w:rsidR="00812C8A" w:rsidRPr="00812C8A" w:rsidRDefault="00812C8A" w:rsidP="00812C8A">
      <w:pPr>
        <w:widowControl/>
        <w:wordWrap/>
        <w:autoSpaceDE/>
        <w:autoSpaceDN/>
        <w:spacing w:after="0" w:line="240" w:lineRule="auto"/>
        <w:jc w:val="left"/>
        <w:rPr>
          <w:ins w:id="147" w:author="Unknown"/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</w:pPr>
    </w:p>
    <w:p w:rsidR="00812C8A" w:rsidRPr="00812C8A" w:rsidRDefault="00812C8A" w:rsidP="00812C8A">
      <w:pPr>
        <w:widowControl/>
        <w:wordWrap/>
        <w:autoSpaceDE/>
        <w:autoSpaceDN/>
        <w:spacing w:after="0" w:line="240" w:lineRule="auto"/>
        <w:jc w:val="left"/>
        <w:rPr>
          <w:ins w:id="148" w:author="Unknown"/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</w:pPr>
      <w:ins w:id="149" w:author="Unknown"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----------------------------------------------------------------------------------------------------</w:t>
        </w:r>
      </w:ins>
    </w:p>
    <w:p w:rsidR="00812C8A" w:rsidRPr="00812C8A" w:rsidRDefault="00812C8A" w:rsidP="00812C8A">
      <w:pPr>
        <w:widowControl/>
        <w:wordWrap/>
        <w:autoSpaceDE/>
        <w:autoSpaceDN/>
        <w:spacing w:after="0" w:line="240" w:lineRule="auto"/>
        <w:jc w:val="left"/>
        <w:rPr>
          <w:ins w:id="150" w:author="Unknown"/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</w:pPr>
      <w:ins w:id="151" w:author="Unknown"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이번 글에서는 지난 시간에 만들었던 first 프로젝트를 간단히 살펴봤습니다. </w:t>
        </w:r>
      </w:ins>
    </w:p>
    <w:p w:rsidR="00812C8A" w:rsidRPr="00812C8A" w:rsidRDefault="00812C8A" w:rsidP="00812C8A">
      <w:pPr>
        <w:widowControl/>
        <w:wordWrap/>
        <w:autoSpaceDE/>
        <w:autoSpaceDN/>
        <w:spacing w:after="0" w:line="240" w:lineRule="auto"/>
        <w:jc w:val="left"/>
        <w:rPr>
          <w:ins w:id="152" w:author="Unknown"/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</w:pPr>
      <w:ins w:id="153" w:author="Unknown"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lastRenderedPageBreak/>
          <w:t xml:space="preserve">물론 이 </w:t>
        </w:r>
        <w:proofErr w:type="spellStart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모든게</w:t>
        </w:r>
        <w:proofErr w:type="spellEnd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 xml:space="preserve"> 한번에 이해하기 </w:t>
        </w:r>
        <w:proofErr w:type="spellStart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힘들겁니다</w:t>
        </w:r>
        <w:proofErr w:type="spellEnd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 xml:space="preserve">. 이번에는 그냥 간단히 보고 넘어가는 식으로, 그냥 </w:t>
        </w:r>
        <w:proofErr w:type="spellStart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이런게</w:t>
        </w:r>
        <w:proofErr w:type="spellEnd"/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 xml:space="preserve"> 있구나~ 라고 생각하시면 됩니다. 다음 글에서부터는 본격적으로 스프링을 사용한 프로젝트를 구성할 예정입니다. 상당히 많은 양이 예정되어 있는데, 여기서 나왔던 부분들이 하나씩 하나씩 좀 더 자세하게 설명됩니다.</w:t>
        </w:r>
      </w:ins>
    </w:p>
    <w:p w:rsidR="007472FB" w:rsidRDefault="00812C8A" w:rsidP="00812C8A">
      <w:ins w:id="154" w:author="Unknown"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br/>
        </w:r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br/>
          <w:t>출처: </w:t>
        </w:r>
        <w:r w:rsidRPr="00812C8A">
          <w:rPr>
            <w:rFonts w:ascii="굴림" w:eastAsia="굴림" w:hAnsi="굴림" w:cs="굴림"/>
            <w:kern w:val="0"/>
            <w:sz w:val="24"/>
            <w:szCs w:val="24"/>
          </w:rPr>
          <w:fldChar w:fldCharType="begin"/>
        </w:r>
        <w:r w:rsidRPr="00812C8A">
          <w:rPr>
            <w:rFonts w:ascii="굴림" w:eastAsia="굴림" w:hAnsi="굴림" w:cs="굴림"/>
            <w:kern w:val="0"/>
            <w:sz w:val="24"/>
            <w:szCs w:val="24"/>
          </w:rPr>
          <w:instrText xml:space="preserve"> HYPERLINK "https://addio3305.tistory.com/37?category=772645" </w:instrText>
        </w:r>
        <w:r w:rsidRPr="00812C8A">
          <w:rPr>
            <w:rFonts w:ascii="굴림" w:eastAsia="굴림" w:hAnsi="굴림" w:cs="굴림"/>
            <w:kern w:val="0"/>
            <w:sz w:val="24"/>
            <w:szCs w:val="24"/>
          </w:rPr>
          <w:fldChar w:fldCharType="separate"/>
        </w:r>
        <w:r w:rsidRPr="00812C8A">
          <w:rPr>
            <w:rFonts w:ascii="맑은 고딕" w:eastAsia="맑은 고딕" w:hAnsi="맑은 고딕" w:cs="굴림" w:hint="eastAsia"/>
            <w:color w:val="666666"/>
            <w:kern w:val="0"/>
            <w:sz w:val="21"/>
            <w:szCs w:val="21"/>
            <w:u w:val="single"/>
          </w:rPr>
          <w:t>https://addio3305.tistory.com/37?category=772645</w:t>
        </w:r>
        <w:r w:rsidRPr="00812C8A">
          <w:rPr>
            <w:rFonts w:ascii="굴림" w:eastAsia="굴림" w:hAnsi="굴림" w:cs="굴림"/>
            <w:kern w:val="0"/>
            <w:sz w:val="24"/>
            <w:szCs w:val="24"/>
          </w:rPr>
          <w:fldChar w:fldCharType="end"/>
        </w:r>
        <w:r w:rsidRPr="00812C8A">
          <w:rPr>
            <w:rFonts w:ascii="맑은 고딕" w:eastAsia="맑은 고딕" w:hAnsi="맑은 고딕" w:cs="굴림" w:hint="eastAsia"/>
            <w:color w:val="333333"/>
            <w:kern w:val="0"/>
            <w:sz w:val="21"/>
            <w:szCs w:val="21"/>
          </w:rPr>
          <w:t> [흔한 개발자의 개발 노트]</w:t>
        </w:r>
      </w:ins>
    </w:p>
    <w:sectPr w:rsidR="007472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C8A"/>
    <w:rsid w:val="007472FB"/>
    <w:rsid w:val="00812C8A"/>
    <w:rsid w:val="008E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12C8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12C8A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812C8A"/>
    <w:rPr>
      <w:rFonts w:ascii="굴림" w:eastAsia="굴림" w:hAnsi="굴림" w:cs="굴림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812C8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12C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12C8A"/>
    <w:rPr>
      <w:rFonts w:ascii="굴림체" w:eastAsia="굴림체" w:hAnsi="굴림체" w:cs="굴림체"/>
      <w:kern w:val="0"/>
      <w:sz w:val="24"/>
      <w:szCs w:val="24"/>
    </w:rPr>
  </w:style>
  <w:style w:type="character" w:customStyle="1" w:styleId="apple-tab-span">
    <w:name w:val="apple-tab-span"/>
    <w:basedOn w:val="a0"/>
    <w:rsid w:val="00812C8A"/>
  </w:style>
  <w:style w:type="paragraph" w:styleId="a5">
    <w:name w:val="Balloon Text"/>
    <w:basedOn w:val="a"/>
    <w:link w:val="Char"/>
    <w:uiPriority w:val="99"/>
    <w:semiHidden/>
    <w:unhideWhenUsed/>
    <w:rsid w:val="00812C8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2C8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12C8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12C8A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812C8A"/>
    <w:rPr>
      <w:rFonts w:ascii="굴림" w:eastAsia="굴림" w:hAnsi="굴림" w:cs="굴림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812C8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12C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12C8A"/>
    <w:rPr>
      <w:rFonts w:ascii="굴림체" w:eastAsia="굴림체" w:hAnsi="굴림체" w:cs="굴림체"/>
      <w:kern w:val="0"/>
      <w:sz w:val="24"/>
      <w:szCs w:val="24"/>
    </w:rPr>
  </w:style>
  <w:style w:type="character" w:customStyle="1" w:styleId="apple-tab-span">
    <w:name w:val="apple-tab-span"/>
    <w:basedOn w:val="a0"/>
    <w:rsid w:val="00812C8A"/>
  </w:style>
  <w:style w:type="paragraph" w:styleId="a5">
    <w:name w:val="Balloon Text"/>
    <w:basedOn w:val="a"/>
    <w:link w:val="Char"/>
    <w:uiPriority w:val="99"/>
    <w:semiHidden/>
    <w:unhideWhenUsed/>
    <w:rsid w:val="00812C8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2C8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2019-03-24T22:37:00Z</dcterms:created>
  <dcterms:modified xsi:type="dcterms:W3CDTF">2019-03-24T22:38:00Z</dcterms:modified>
</cp:coreProperties>
</file>