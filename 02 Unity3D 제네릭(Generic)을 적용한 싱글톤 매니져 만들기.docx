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150" w:line="360" w:lineRule="atLeast"/>
        <w:jc w:val="left"/>
        <w:textAlignment w:val="baseline"/>
        <w:outlineLvl w:val="0"/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</w:pPr>
      <w:bookmarkStart w:id="0" w:name="_GoBack"/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 xml:space="preserve">Unity3D </w:t>
      </w:r>
      <w:proofErr w:type="spellStart"/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제네릭</w:t>
      </w:r>
      <w:proofErr w:type="spellEnd"/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(Generic)</w:t>
      </w:r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을</w:t>
      </w:r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 xml:space="preserve"> </w:t>
      </w:r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적용한</w:t>
      </w:r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 xml:space="preserve"> </w:t>
      </w:r>
      <w:proofErr w:type="spellStart"/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싱글톤</w:t>
      </w:r>
      <w:proofErr w:type="spellEnd"/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 xml:space="preserve"> </w:t>
      </w:r>
      <w:proofErr w:type="spellStart"/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매니져</w:t>
      </w:r>
      <w:proofErr w:type="spellEnd"/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 xml:space="preserve"> </w:t>
      </w:r>
      <w:r w:rsidRPr="00472E92">
        <w:rPr>
          <w:rFonts w:ascii="Arial" w:eastAsia="굴림" w:hAnsi="Arial" w:cs="Arial"/>
          <w:color w:val="444444"/>
          <w:spacing w:val="-15"/>
          <w:kern w:val="36"/>
          <w:sz w:val="63"/>
          <w:szCs w:val="63"/>
        </w:rPr>
        <w:t>만들기</w:t>
      </w:r>
      <w:bookmarkEnd w:id="0"/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472E92">
        <w:rPr>
          <w:rFonts w:ascii="Arial" w:eastAsia="굴림" w:hAnsi="Arial" w:cs="Arial"/>
          <w:color w:val="666666"/>
          <w:kern w:val="0"/>
          <w:sz w:val="27"/>
          <w:szCs w:val="27"/>
        </w:rPr>
        <w:t> </w:t>
      </w:r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" w:author="Unknown"/>
          <w:rFonts w:ascii="Arial" w:eastAsia="굴림" w:hAnsi="Arial" w:cs="Arial"/>
          <w:color w:val="666666"/>
          <w:kern w:val="0"/>
          <w:sz w:val="27"/>
          <w:szCs w:val="27"/>
        </w:rPr>
      </w:pPr>
      <w:r>
        <w:rPr>
          <w:rFonts w:ascii="Arial" w:eastAsia="굴림" w:hAnsi="Arial" w:cs="Arial"/>
          <w:noProof/>
          <w:color w:val="666666"/>
          <w:kern w:val="0"/>
          <w:sz w:val="27"/>
          <w:szCs w:val="27"/>
        </w:rPr>
        <w:drawing>
          <wp:inline distT="0" distB="0" distL="0" distR="0">
            <wp:extent cx="3067050" cy="1838325"/>
            <wp:effectExtent l="0" t="0" r="0" b="0"/>
            <wp:docPr id="1" name="그림 1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10" w:line="312" w:lineRule="atLeast"/>
        <w:jc w:val="left"/>
        <w:textAlignment w:val="baseline"/>
        <w:outlineLvl w:val="2"/>
        <w:rPr>
          <w:ins w:id="2" w:author="Unknown"/>
          <w:rFonts w:ascii="inherit" w:eastAsia="굴림" w:hAnsi="inherit" w:cs="Arial"/>
          <w:color w:val="444444"/>
          <w:spacing w:val="-8"/>
          <w:kern w:val="0"/>
          <w:sz w:val="47"/>
          <w:szCs w:val="47"/>
        </w:rPr>
      </w:pPr>
      <w:proofErr w:type="spellStart"/>
      <w:ins w:id="3" w:author="Unknown">
        <w:r w:rsidRPr="00472E92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>제네릭</w:t>
        </w:r>
        <w:proofErr w:type="spellEnd"/>
        <w:r w:rsidRPr="00472E92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 xml:space="preserve"> </w:t>
        </w:r>
        <w:proofErr w:type="spellStart"/>
        <w:r w:rsidRPr="00472E92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>싱글톤</w:t>
        </w:r>
        <w:proofErr w:type="spellEnd"/>
        <w:r w:rsidRPr="00472E92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 xml:space="preserve"> </w:t>
        </w:r>
        <w:r w:rsidRPr="00472E92">
          <w:rPr>
            <w:rFonts w:ascii="inherit" w:eastAsia="굴림" w:hAnsi="inherit" w:cs="Arial"/>
            <w:color w:val="444444"/>
            <w:spacing w:val="-8"/>
            <w:kern w:val="0"/>
            <w:sz w:val="47"/>
            <w:szCs w:val="47"/>
          </w:rPr>
          <w:t>만들기</w:t>
        </w:r>
      </w:ins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4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5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지난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번에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소개해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드린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싱글톤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형태로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구현을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하게되면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매니져를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구성해서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사용할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수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있다는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장점이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있지만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문제느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매니져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클래스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해당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코드를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다시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작성해야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하는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부담이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있다는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점입니다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.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그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대신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gram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아래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처럼</w:t>
        </w:r>
        <w:proofErr w:type="spellEnd"/>
        <w:proofErr w:type="gram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제네릭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매니져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클래스를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생성하고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이를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&lt; &gt;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꺽쇠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괄호를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이용해서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상속하면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쉽게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사용이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가능합니다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6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7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예제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코드를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보면서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확인해보겠습니다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.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아래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스크립트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내용을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작성합니다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8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9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 </w:t>
        </w:r>
      </w:ins>
    </w:p>
    <w:tbl>
      <w:tblPr>
        <w:tblW w:w="14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3755"/>
      </w:tblGrid>
      <w:tr w:rsidR="00472E92" w:rsidRPr="00472E92" w:rsidTr="00472E92">
        <w:tc>
          <w:tcPr>
            <w:tcW w:w="0" w:type="auto"/>
            <w:vAlign w:val="center"/>
            <w:hideMark/>
          </w:tcPr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12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13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14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16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17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18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19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20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21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22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23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24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25</w:t>
            </w:r>
          </w:p>
        </w:tc>
        <w:tc>
          <w:tcPr>
            <w:tcW w:w="13755" w:type="dxa"/>
            <w:vAlign w:val="center"/>
            <w:hideMark/>
          </w:tcPr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using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UnityEngine</w:t>
            </w:r>
            <w:proofErr w:type="spellEnd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;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using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System.Collections</w:t>
            </w:r>
            <w:proofErr w:type="spellEnd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;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Singleton&lt;T&gt; : MonoBehaviour where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T : MonoBehaviour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{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private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static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T _instance;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public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static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T Instance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    {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get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        {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            if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(_instance == null)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            {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        _instance = </w:t>
            </w:r>
            <w:proofErr w:type="spellStart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FindObjectOfType</w:t>
            </w:r>
            <w:proofErr w:type="spellEnd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</w:t>
            </w:r>
            <w:proofErr w:type="spellStart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typeof</w:t>
            </w:r>
            <w:proofErr w:type="spellEnd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(T)) as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T;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        if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(_instance == null)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                {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            Debug.LogError("There's no active "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+ typeof(T) + " in this scene");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                }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            }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    return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_instance;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        }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    }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0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11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lastRenderedPageBreak/>
          <w:t>코드를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잘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보시면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&lt;T&gt;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라고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되어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있는데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나중에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사용할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때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T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대신에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클래스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이름을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넣어주면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됩니다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2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13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사용하는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방법은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아래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스크립트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내용을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참고하시면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됩니다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tbl>
      <w:tblPr>
        <w:tblW w:w="13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290"/>
      </w:tblGrid>
      <w:tr w:rsidR="00472E92" w:rsidRPr="00472E92" w:rsidTr="00472E92">
        <w:tc>
          <w:tcPr>
            <w:tcW w:w="0" w:type="auto"/>
            <w:vAlign w:val="center"/>
            <w:hideMark/>
          </w:tcPr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13290" w:type="dxa"/>
            <w:vAlign w:val="center"/>
            <w:hideMark/>
          </w:tcPr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using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UnityEngine</w:t>
            </w:r>
            <w:proofErr w:type="spellEnd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;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using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System.Collections</w:t>
            </w:r>
            <w:proofErr w:type="spellEnd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;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ManagerClass</w:t>
            </w:r>
            <w:proofErr w:type="spellEnd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: Singleton&lt;</w:t>
            </w:r>
            <w:proofErr w:type="spellStart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ManagerClass</w:t>
            </w:r>
            <w:proofErr w:type="spellEnd"/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&gt;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{ 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472E92" w:rsidRPr="00472E92" w:rsidRDefault="00472E92" w:rsidP="00472E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72E9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4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15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쉽죠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?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MonoBehaviour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대신에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Singleton&lt;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ManagerClass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&gt;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와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같이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&lt; &gt;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꺽쇠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괄호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안에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해당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클래스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이름을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넣어주면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,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매니져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클래스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프로퍼티를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적어줄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필요가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없습니다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6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17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다른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스크립트에서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proofErr w:type="spell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매니져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클래스에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접근하는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방법은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지난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번과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동일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합니다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. </w:t>
        </w:r>
        <w:proofErr w:type="spellStart"/>
        <w:proofErr w:type="gramStart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ManagerClass.Instance</w:t>
        </w:r>
        <w:proofErr w:type="spellEnd"/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.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방법으로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접근하면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됩니다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  <w:proofErr w:type="gramEnd"/>
      </w:ins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18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19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 </w:t>
        </w:r>
      </w:ins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20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21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내용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끝까지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읽어주셔서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감사합니다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472E92" w:rsidRPr="00472E92" w:rsidRDefault="00472E92" w:rsidP="00472E92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ins w:id="22" w:author="Unknown"/>
          <w:rFonts w:ascii="Arial" w:eastAsia="굴림" w:hAnsi="Arial" w:cs="Arial"/>
          <w:color w:val="666666"/>
          <w:kern w:val="0"/>
          <w:sz w:val="27"/>
          <w:szCs w:val="27"/>
        </w:rPr>
      </w:pPr>
      <w:ins w:id="23" w:author="Unknown"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배너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클릭은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저에게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많은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힘이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 xml:space="preserve"> 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됩니다</w:t>
        </w:r>
        <w:r w:rsidRPr="00472E92">
          <w:rPr>
            <w:rFonts w:ascii="Arial" w:eastAsia="굴림" w:hAnsi="Arial" w:cs="Arial"/>
            <w:color w:val="666666"/>
            <w:kern w:val="0"/>
            <w:sz w:val="27"/>
            <w:szCs w:val="27"/>
          </w:rPr>
          <w:t>.</w:t>
        </w:r>
      </w:ins>
    </w:p>
    <w:p w:rsidR="006D01A4" w:rsidRPr="00472E92" w:rsidRDefault="006D01A4"/>
    <w:sectPr w:rsidR="006D01A4" w:rsidRPr="00472E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92"/>
    <w:rsid w:val="00472E92"/>
    <w:rsid w:val="006D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2E9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472E92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post-byline">
    <w:name w:val="post-byline"/>
    <w:basedOn w:val="a"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vcard">
    <w:name w:val="vcard"/>
    <w:basedOn w:val="a0"/>
    <w:rsid w:val="00472E92"/>
  </w:style>
  <w:style w:type="character" w:customStyle="1" w:styleId="fn">
    <w:name w:val="fn"/>
    <w:basedOn w:val="a0"/>
    <w:rsid w:val="00472E92"/>
  </w:style>
  <w:style w:type="character" w:styleId="a3">
    <w:name w:val="Hyperlink"/>
    <w:basedOn w:val="a0"/>
    <w:uiPriority w:val="99"/>
    <w:semiHidden/>
    <w:unhideWhenUsed/>
    <w:rsid w:val="00472E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2E92"/>
    <w:rPr>
      <w:rFonts w:ascii="굴림체" w:eastAsia="굴림체" w:hAnsi="굴림체" w:cs="굴림체"/>
      <w:sz w:val="24"/>
      <w:szCs w:val="24"/>
    </w:rPr>
  </w:style>
  <w:style w:type="paragraph" w:customStyle="1" w:styleId="p1">
    <w:name w:val="p1"/>
    <w:basedOn w:val="a"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72E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2E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2E9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472E92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post-byline">
    <w:name w:val="post-byline"/>
    <w:basedOn w:val="a"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vcard">
    <w:name w:val="vcard"/>
    <w:basedOn w:val="a0"/>
    <w:rsid w:val="00472E92"/>
  </w:style>
  <w:style w:type="character" w:customStyle="1" w:styleId="fn">
    <w:name w:val="fn"/>
    <w:basedOn w:val="a0"/>
    <w:rsid w:val="00472E92"/>
  </w:style>
  <w:style w:type="character" w:styleId="a3">
    <w:name w:val="Hyperlink"/>
    <w:basedOn w:val="a0"/>
    <w:uiPriority w:val="99"/>
    <w:semiHidden/>
    <w:unhideWhenUsed/>
    <w:rsid w:val="00472E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2E92"/>
    <w:rPr>
      <w:rFonts w:ascii="굴림체" w:eastAsia="굴림체" w:hAnsi="굴림체" w:cs="굴림체"/>
      <w:sz w:val="24"/>
      <w:szCs w:val="24"/>
    </w:rPr>
  </w:style>
  <w:style w:type="paragraph" w:customStyle="1" w:styleId="p1">
    <w:name w:val="p1"/>
    <w:basedOn w:val="a"/>
    <w:rsid w:val="00472E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72E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2E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0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2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1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1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9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0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6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9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8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8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8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2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9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97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9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9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1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0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5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1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2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1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2019-08-19T19:38:00Z</dcterms:created>
  <dcterms:modified xsi:type="dcterms:W3CDTF">2019-08-19T19:39:00Z</dcterms:modified>
</cp:coreProperties>
</file>