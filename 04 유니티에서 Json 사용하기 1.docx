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150" w:line="360" w:lineRule="atLeast"/>
        <w:jc w:val="left"/>
        <w:textAlignment w:val="baseline"/>
        <w:outlineLvl w:val="0"/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</w:pPr>
      <w:proofErr w:type="spellStart"/>
      <w:r w:rsidRPr="002E7D6A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유니티에서</w:t>
      </w:r>
      <w:proofErr w:type="spellEnd"/>
      <w:r w:rsidRPr="002E7D6A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 xml:space="preserve"> </w:t>
      </w:r>
      <w:proofErr w:type="spellStart"/>
      <w:r w:rsidRPr="002E7D6A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Json</w:t>
      </w:r>
      <w:proofErr w:type="spellEnd"/>
      <w:r w:rsidRPr="002E7D6A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 xml:space="preserve"> </w:t>
      </w:r>
      <w:r w:rsidRPr="002E7D6A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사용하기</w:t>
      </w:r>
      <w:r w:rsidRPr="002E7D6A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 xml:space="preserve"> 1</w:t>
      </w:r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0" w:author="Unknown"/>
          <w:rFonts w:ascii="Arial" w:eastAsia="굴림" w:hAnsi="Arial" w:cs="Arial"/>
          <w:color w:val="666666"/>
          <w:kern w:val="0"/>
          <w:sz w:val="27"/>
          <w:szCs w:val="27"/>
        </w:rPr>
      </w:pPr>
      <w:bookmarkStart w:id="1" w:name="_GoBack"/>
      <w:bookmarkEnd w:id="1"/>
      <w:ins w:id="2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 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10" w:line="312" w:lineRule="atLeast"/>
        <w:jc w:val="left"/>
        <w:textAlignment w:val="baseline"/>
        <w:outlineLvl w:val="2"/>
        <w:rPr>
          <w:ins w:id="3" w:author="Unknown"/>
          <w:rFonts w:ascii="inherit" w:eastAsia="굴림" w:hAnsi="inherit" w:cs="Arial"/>
          <w:color w:val="444444"/>
          <w:spacing w:val="-8"/>
          <w:kern w:val="0"/>
          <w:sz w:val="47"/>
          <w:szCs w:val="47"/>
        </w:rPr>
      </w:pPr>
      <w:proofErr w:type="spellStart"/>
      <w:ins w:id="4" w:author="Unknown">
        <w:r w:rsidRPr="002E7D6A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>유니티에서</w:t>
        </w:r>
        <w:proofErr w:type="spellEnd"/>
        <w:r w:rsidRPr="002E7D6A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 xml:space="preserve"> JSON </w:t>
        </w:r>
        <w:r w:rsidRPr="002E7D6A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>사용하기</w:t>
        </w:r>
        <w:r w:rsidRPr="002E7D6A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 xml:space="preserve"> – </w:t>
        </w:r>
        <w:r w:rsidRPr="002E7D6A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>문자열</w:t>
        </w:r>
        <w:r w:rsidRPr="002E7D6A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 xml:space="preserve">, </w:t>
        </w:r>
        <w:r w:rsidRPr="002E7D6A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>숫자</w:t>
        </w:r>
        <w:r w:rsidRPr="002E7D6A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 xml:space="preserve"> </w:t>
        </w:r>
        <w:r w:rsidRPr="002E7D6A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>로딩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5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6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게임을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만들다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보면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필히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저장해야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하는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순간이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br/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게임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유저의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점수를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기록한다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던지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해당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유저가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결제한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항목들을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저장해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둔다던지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파일로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저장하고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로드하는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경우가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많습니다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7" w:author="Unknown"/>
          <w:rFonts w:ascii="Arial" w:eastAsia="굴림" w:hAnsi="Arial" w:cs="Arial"/>
          <w:color w:val="666666"/>
          <w:kern w:val="0"/>
          <w:sz w:val="27"/>
          <w:szCs w:val="27"/>
        </w:rPr>
      </w:pPr>
      <w:proofErr w:type="spellStart"/>
      <w:ins w:id="8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유니티에는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PlayerPref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라는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쉬운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방법이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하지만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PlayerPref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로는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덩치가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큰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관리는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어렵습니다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.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물론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방법이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없는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것은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아닙니다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br/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지난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번에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강좌에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올렸던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http://cafe.naver.com/unityhub/242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글을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보시면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PlayerPref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배열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정보도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넣을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방법도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방법도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괜찮습니다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9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10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하지만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직관적으로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해당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사람이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읽을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따로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파일로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관리도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있도록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하기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위해서는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다른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방법이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필요합니다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1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12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가장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많이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사용되는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방법은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SQLite, XML, JSON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이렇게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세가지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정도로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있겠네요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3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14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중에서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JSON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읽어오는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예제를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진행해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보겠습니다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5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16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JSON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읽기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위해서는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Parser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필요한데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C#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에서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사용할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Parser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많습니다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br/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그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중에서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사용이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편해보이는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LitJson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이용해서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예제를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진행해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보겠습니다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textAlignment w:val="baseline"/>
        <w:rPr>
          <w:ins w:id="17" w:author="Unknown"/>
          <w:rFonts w:ascii="Arial" w:eastAsia="굴림" w:hAnsi="Arial" w:cs="Arial"/>
          <w:color w:val="666666"/>
          <w:kern w:val="0"/>
          <w:sz w:val="27"/>
          <w:szCs w:val="27"/>
        </w:rPr>
      </w:pPr>
      <w:proofErr w:type="spellStart"/>
      <w:ins w:id="18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LitJson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dll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파일은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fldChar w:fldCharType="begin"/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instrText xml:space="preserve"> HYPERLINK "http://lbv.github.io/litjson/" \t "_blank" </w:instrTex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fldChar w:fldCharType="separate"/>
        </w:r>
        <w:r w:rsidRPr="002E7D6A">
          <w:rPr>
            <w:rFonts w:ascii="Arial" w:eastAsia="굴림" w:hAnsi="Arial" w:cs="Arial"/>
            <w:color w:val="69B9FF"/>
            <w:kern w:val="0"/>
            <w:sz w:val="27"/>
            <w:szCs w:val="27"/>
            <w:u w:val="single"/>
            <w:bdr w:val="none" w:sz="0" w:space="0" w:color="auto" w:frame="1"/>
          </w:rPr>
          <w:t>http://lbv.github.io/litjson/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fldChar w:fldCharType="end"/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곳에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가면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받을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여기에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간단한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사용방법도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설명이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되어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9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20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다운로드를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받으시고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아래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그림과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같이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Plugins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폴더에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넣어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줍니다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21" w:author="Unknown"/>
          <w:rFonts w:ascii="Arial" w:eastAsia="굴림" w:hAnsi="Arial" w:cs="Arial"/>
          <w:color w:val="666666"/>
          <w:kern w:val="0"/>
          <w:sz w:val="27"/>
          <w:szCs w:val="27"/>
        </w:rPr>
      </w:pPr>
      <w:r>
        <w:rPr>
          <w:rFonts w:ascii="Arial" w:eastAsia="굴림" w:hAnsi="Arial" w:cs="Arial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2752725" cy="1905000"/>
            <wp:effectExtent l="0" t="0" r="9525" b="0"/>
            <wp:docPr id="3" name="그림 3" descr="Copy to Plugins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to Plugins Fo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22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23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이렇게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넣어주면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사용할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준비는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끝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납니다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br/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간단한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JSON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읽어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보겠습니다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tbl>
      <w:tblPr>
        <w:tblW w:w="13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290"/>
      </w:tblGrid>
      <w:tr w:rsidR="002E7D6A" w:rsidRPr="002E7D6A" w:rsidTr="002E7D6A">
        <w:tc>
          <w:tcPr>
            <w:tcW w:w="0" w:type="auto"/>
            <w:vAlign w:val="center"/>
            <w:hideMark/>
          </w:tcPr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13290" w:type="dxa"/>
            <w:vAlign w:val="center"/>
            <w:hideMark/>
          </w:tcPr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{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"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name":"Ronnie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",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"score":100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24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25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메모장에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위의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내용을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작성을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한뒤에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Json.txt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라고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저장을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하고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텍스트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파일을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프로젝트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폴더에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넣어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둡니다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26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27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그리고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Json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아래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API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이용해서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읽어올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br/>
        </w:r>
        <w:proofErr w:type="spellStart"/>
        <w:proofErr w:type="gram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LitJson.JsonMapper.ToObject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(</w:t>
        </w:r>
        <w:proofErr w:type="gram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string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jsonData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);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28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29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읽기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위해서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아래와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같이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스크립트를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작성합니다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tbl>
      <w:tblPr>
        <w:tblW w:w="13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3140"/>
      </w:tblGrid>
      <w:tr w:rsidR="002E7D6A" w:rsidRPr="002E7D6A" w:rsidTr="002E7D6A">
        <w:tc>
          <w:tcPr>
            <w:tcW w:w="0" w:type="auto"/>
            <w:vAlign w:val="center"/>
            <w:hideMark/>
          </w:tcPr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12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13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14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16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17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18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19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20</w:t>
            </w:r>
          </w:p>
        </w:tc>
        <w:tc>
          <w:tcPr>
            <w:tcW w:w="13140" w:type="dxa"/>
            <w:vAlign w:val="center"/>
            <w:hideMark/>
          </w:tcPr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using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UnityEngine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;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using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System.Collections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;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LoadTest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MonoBehaviour</w:t>
            </w:r>
            <w:proofErr w:type="spellEnd"/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{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public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TextAsset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jsonData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;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void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OnGUI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{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if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GUILayout.Button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("Load"))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{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LitJson.JsonData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getData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LitJson.JsonMapper.ToObject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jsonData.text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);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    string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name =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getData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["name"].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ToString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();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int</w:t>
            </w:r>
            <w:proofErr w:type="spellEnd"/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score = 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int.parse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getData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["score"].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ToString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());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Debug.Log</w:t>
            </w:r>
            <w:proofErr w:type="spellEnd"/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("Name: "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+ name + " Score: "</w:t>
            </w:r>
            <w:r w:rsidRPr="002E7D6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+ score);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        }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}</w:t>
            </w:r>
          </w:p>
          <w:p w:rsidR="002E7D6A" w:rsidRPr="002E7D6A" w:rsidRDefault="002E7D6A" w:rsidP="002E7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D6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30" w:author="Unknown"/>
          <w:rFonts w:ascii="Arial" w:eastAsia="굴림" w:hAnsi="Arial" w:cs="Arial"/>
          <w:color w:val="666666"/>
          <w:kern w:val="0"/>
          <w:sz w:val="27"/>
          <w:szCs w:val="27"/>
        </w:rPr>
      </w:pPr>
      <w:proofErr w:type="spellStart"/>
      <w:ins w:id="31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lastRenderedPageBreak/>
          <w:t>LitJson.JsonMapper.ToObject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(string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jsonData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);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함수는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proofErr w:type="gram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LitJson.JsonData</w:t>
        </w:r>
        <w:proofErr w:type="spellEnd"/>
        <w:proofErr w:type="gram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형식을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반환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하는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,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br/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이렇게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반환된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값에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보시는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[“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값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”]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넣어주면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해당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받아올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32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33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다시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위에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Json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살펴보시면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“name”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에는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“Ronnie”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라는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문자열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있었고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, “score”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에는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100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이라는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int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값이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저장되어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있었습니다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34" w:author="Unknown"/>
          <w:rFonts w:ascii="Arial" w:eastAsia="굴림" w:hAnsi="Arial" w:cs="Arial"/>
          <w:color w:val="666666"/>
          <w:kern w:val="0"/>
          <w:sz w:val="27"/>
          <w:szCs w:val="27"/>
        </w:rPr>
      </w:pPr>
      <w:proofErr w:type="spellStart"/>
      <w:ins w:id="35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Json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데이터를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읽는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데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편하게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하기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위해서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프로젝트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안에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Json.txt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라고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저장을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해두고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아래와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같이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드래그해서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대입해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주었습니다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36" w:author="Unknown"/>
          <w:rFonts w:ascii="Arial" w:eastAsia="굴림" w:hAnsi="Arial" w:cs="Arial"/>
          <w:color w:val="666666"/>
          <w:kern w:val="0"/>
          <w:sz w:val="27"/>
          <w:szCs w:val="27"/>
        </w:rPr>
      </w:pPr>
      <w:r>
        <w:rPr>
          <w:rFonts w:ascii="Arial" w:eastAsia="굴림" w:hAnsi="Arial" w:cs="Arial"/>
          <w:noProof/>
          <w:color w:val="666666"/>
          <w:kern w:val="0"/>
          <w:sz w:val="27"/>
          <w:szCs w:val="27"/>
        </w:rPr>
        <w:drawing>
          <wp:inline distT="0" distB="0" distL="0" distR="0">
            <wp:extent cx="4886325" cy="4267200"/>
            <wp:effectExtent l="0" t="0" r="9525" b="0"/>
            <wp:docPr id="2" name="그림 2" descr="Assign Jso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ign Json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37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38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그리고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실행을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뒤에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Game View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화면에서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“Load”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버튼을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눌러주면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아래와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같이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결과가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나오는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것을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확인할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39" w:author="Unknown"/>
          <w:rFonts w:ascii="Arial" w:eastAsia="굴림" w:hAnsi="Arial" w:cs="Arial"/>
          <w:color w:val="666666"/>
          <w:kern w:val="0"/>
          <w:sz w:val="27"/>
          <w:szCs w:val="27"/>
        </w:rPr>
      </w:pPr>
      <w:r>
        <w:rPr>
          <w:rFonts w:ascii="Arial" w:eastAsia="굴림" w:hAnsi="Arial" w:cs="Arial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3028950" cy="914400"/>
            <wp:effectExtent l="0" t="0" r="0" b="0"/>
            <wp:docPr id="1" name="그림 1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40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41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JSON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기본적으로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number, string,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boolean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등의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기본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값들과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오브젝트도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저장이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가능하고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배열도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저장이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가능합니다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42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43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혹시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JSON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문법을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모르시는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분들은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구글에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검색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해보면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잘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나오니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확인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해보시구요</w:t>
        </w:r>
        <w:proofErr w:type="spellEnd"/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2E7D6A" w:rsidRPr="002E7D6A" w:rsidRDefault="002E7D6A" w:rsidP="002E7D6A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44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45" w:author="Unknown"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다음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강좌에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이어서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배열을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읽어오는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부분을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해보겠습니다</w:t>
        </w:r>
        <w:r w:rsidRPr="002E7D6A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6D01A4" w:rsidRPr="002E7D6A" w:rsidRDefault="006D01A4"/>
    <w:sectPr w:rsidR="006D01A4" w:rsidRPr="002E7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6A"/>
    <w:rsid w:val="002E7D6A"/>
    <w:rsid w:val="006D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E7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7D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E7D6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post-byline">
    <w:name w:val="post-byline"/>
    <w:basedOn w:val="a"/>
    <w:rsid w:val="002E7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vcard">
    <w:name w:val="vcard"/>
    <w:basedOn w:val="a0"/>
    <w:rsid w:val="002E7D6A"/>
  </w:style>
  <w:style w:type="character" w:customStyle="1" w:styleId="fn">
    <w:name w:val="fn"/>
    <w:basedOn w:val="a0"/>
    <w:rsid w:val="002E7D6A"/>
  </w:style>
  <w:style w:type="character" w:styleId="a3">
    <w:name w:val="Hyperlink"/>
    <w:basedOn w:val="a0"/>
    <w:uiPriority w:val="99"/>
    <w:semiHidden/>
    <w:unhideWhenUsed/>
    <w:rsid w:val="002E7D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7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7D6A"/>
    <w:rPr>
      <w:rFonts w:ascii="굴림체" w:eastAsia="굴림체" w:hAnsi="굴림체" w:cs="굴림체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E7D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E7D6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E7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7D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E7D6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post-byline">
    <w:name w:val="post-byline"/>
    <w:basedOn w:val="a"/>
    <w:rsid w:val="002E7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vcard">
    <w:name w:val="vcard"/>
    <w:basedOn w:val="a0"/>
    <w:rsid w:val="002E7D6A"/>
  </w:style>
  <w:style w:type="character" w:customStyle="1" w:styleId="fn">
    <w:name w:val="fn"/>
    <w:basedOn w:val="a0"/>
    <w:rsid w:val="002E7D6A"/>
  </w:style>
  <w:style w:type="character" w:styleId="a3">
    <w:name w:val="Hyperlink"/>
    <w:basedOn w:val="a0"/>
    <w:uiPriority w:val="99"/>
    <w:semiHidden/>
    <w:unhideWhenUsed/>
    <w:rsid w:val="002E7D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7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7D6A"/>
    <w:rPr>
      <w:rFonts w:ascii="굴림체" w:eastAsia="굴림체" w:hAnsi="굴림체" w:cs="굴림체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E7D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E7D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49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58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2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4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1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0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4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5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4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4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2019-08-19T19:39:00Z</dcterms:created>
  <dcterms:modified xsi:type="dcterms:W3CDTF">2019-08-19T19:40:00Z</dcterms:modified>
</cp:coreProperties>
</file>